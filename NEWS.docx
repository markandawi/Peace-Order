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99" w:rsidRPr="00E74F9C" w:rsidRDefault="00400C1B" w:rsidP="00400C1B">
      <w:pPr>
        <w:spacing w:after="0"/>
        <w:rPr>
          <w:rFonts w:asciiTheme="majorHAnsi" w:hAnsiTheme="majorHAnsi" w:cstheme="majorHAnsi"/>
          <w:sz w:val="72"/>
          <w:szCs w:val="72"/>
        </w:rPr>
      </w:pPr>
      <w:r w:rsidRPr="00E74F9C">
        <w:rPr>
          <w:rFonts w:asciiTheme="majorHAnsi" w:hAnsiTheme="majorHAnsi" w:cstheme="majorHAnsi"/>
          <w:sz w:val="72"/>
          <w:szCs w:val="72"/>
        </w:rPr>
        <w:t>NEWS</w:t>
      </w:r>
    </w:p>
    <w:p w:rsidR="00400C1B" w:rsidRPr="00E74F9C" w:rsidRDefault="00400C1B" w:rsidP="00400C1B">
      <w:pPr>
        <w:spacing w:after="0"/>
        <w:rPr>
          <w:rFonts w:asciiTheme="majorHAnsi" w:hAnsiTheme="majorHAnsi" w:cstheme="majorHAnsi"/>
          <w:sz w:val="72"/>
          <w:szCs w:val="72"/>
        </w:rPr>
      </w:pPr>
      <w:bookmarkStart w:id="0" w:name="_GoBack"/>
      <w:bookmarkEnd w:id="0"/>
      <w:r w:rsidRPr="00E74F9C">
        <w:rPr>
          <w:rFonts w:asciiTheme="majorHAnsi" w:hAnsiTheme="majorHAnsi" w:cstheme="majorHAnsi"/>
          <w:noProof/>
          <w:sz w:val="24"/>
          <w:szCs w:val="24"/>
          <w:lang w:val="en-PH" w:eastAsia="en-PH"/>
        </w:rPr>
        <w:drawing>
          <wp:anchor distT="0" distB="0" distL="114300" distR="114300" simplePos="0" relativeHeight="251658240" behindDoc="0" locked="0" layoutInCell="1" allowOverlap="1" wp14:anchorId="0B330174" wp14:editId="3ECB88CC">
            <wp:simplePos x="0" y="0"/>
            <wp:positionH relativeFrom="margin">
              <wp:align>left</wp:align>
            </wp:positionH>
            <wp:positionV relativeFrom="paragraph">
              <wp:posOffset>598170</wp:posOffset>
            </wp:positionV>
            <wp:extent cx="3038475" cy="22199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s1.jpg"/>
                    <pic:cNvPicPr/>
                  </pic:nvPicPr>
                  <pic:blipFill rotWithShape="1">
                    <a:blip r:embed="rId4">
                      <a:extLst>
                        <a:ext uri="{28A0092B-C50C-407E-A947-70E740481C1C}">
                          <a14:useLocalDpi xmlns:a14="http://schemas.microsoft.com/office/drawing/2010/main" val="0"/>
                        </a:ext>
                      </a:extLst>
                    </a:blip>
                    <a:srcRect l="19446" r="20363"/>
                    <a:stretch/>
                  </pic:blipFill>
                  <pic:spPr bwMode="auto">
                    <a:xfrm>
                      <a:off x="0" y="0"/>
                      <a:ext cx="3074319" cy="22463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C1B" w:rsidRPr="00E74F9C" w:rsidRDefault="00400C1B" w:rsidP="00400C1B">
      <w:pPr>
        <w:shd w:val="clear" w:color="auto" w:fill="FFFFFF"/>
        <w:spacing w:after="0" w:line="240" w:lineRule="auto"/>
        <w:textAlignment w:val="baseline"/>
        <w:outlineLvl w:val="0"/>
        <w:rPr>
          <w:rFonts w:asciiTheme="majorHAnsi" w:eastAsia="Times New Roman" w:hAnsiTheme="majorHAnsi" w:cstheme="majorHAnsi"/>
          <w:b/>
          <w:bCs/>
          <w:color w:val="000000"/>
          <w:kern w:val="36"/>
          <w:sz w:val="40"/>
          <w:szCs w:val="40"/>
        </w:rPr>
      </w:pPr>
      <w:proofErr w:type="spellStart"/>
      <w:r w:rsidRPr="00E74F9C">
        <w:rPr>
          <w:rFonts w:asciiTheme="majorHAnsi" w:eastAsia="Times New Roman" w:hAnsiTheme="majorHAnsi" w:cstheme="majorHAnsi"/>
          <w:b/>
          <w:bCs/>
          <w:color w:val="000000"/>
          <w:kern w:val="36"/>
          <w:sz w:val="40"/>
          <w:szCs w:val="40"/>
        </w:rPr>
        <w:t>Duterte</w:t>
      </w:r>
      <w:proofErr w:type="spellEnd"/>
      <w:r w:rsidRPr="00E74F9C">
        <w:rPr>
          <w:rFonts w:asciiTheme="majorHAnsi" w:eastAsia="Times New Roman" w:hAnsiTheme="majorHAnsi" w:cstheme="majorHAnsi"/>
          <w:b/>
          <w:bCs/>
          <w:color w:val="000000"/>
          <w:kern w:val="36"/>
          <w:sz w:val="40"/>
          <w:szCs w:val="40"/>
        </w:rPr>
        <w:t>: Peace and order key to economic growth</w:t>
      </w:r>
    </w:p>
    <w:p w:rsidR="00400C1B" w:rsidRPr="00E74F9C" w:rsidRDefault="00400C1B" w:rsidP="00400C1B">
      <w:pPr>
        <w:shd w:val="clear" w:color="auto" w:fill="FFFFFF"/>
        <w:spacing w:after="0" w:line="240" w:lineRule="auto"/>
        <w:textAlignment w:val="baseline"/>
        <w:outlineLvl w:val="0"/>
        <w:rPr>
          <w:rStyle w:val="vcard"/>
          <w:rFonts w:asciiTheme="majorHAnsi" w:hAnsiTheme="majorHAnsi" w:cstheme="majorHAnsi"/>
          <w:sz w:val="20"/>
          <w:szCs w:val="20"/>
          <w:bdr w:val="none" w:sz="0" w:space="0" w:color="auto" w:frame="1"/>
          <w:shd w:val="clear" w:color="auto" w:fill="FFFFFF"/>
        </w:rPr>
      </w:pPr>
      <w:proofErr w:type="gramStart"/>
      <w:r w:rsidRPr="00E74F9C">
        <w:rPr>
          <w:rFonts w:asciiTheme="majorHAnsi" w:hAnsiTheme="majorHAnsi" w:cstheme="majorHAnsi"/>
          <w:sz w:val="20"/>
          <w:szCs w:val="20"/>
          <w:shd w:val="clear" w:color="auto" w:fill="FFFFFF"/>
        </w:rPr>
        <w:t>by</w:t>
      </w:r>
      <w:proofErr w:type="gramEnd"/>
      <w:r w:rsidRPr="00E74F9C">
        <w:rPr>
          <w:rStyle w:val="apple-converted-space"/>
          <w:rFonts w:asciiTheme="majorHAnsi" w:hAnsiTheme="majorHAnsi" w:cstheme="majorHAnsi"/>
          <w:sz w:val="20"/>
          <w:szCs w:val="20"/>
          <w:shd w:val="clear" w:color="auto" w:fill="FFFFFF"/>
        </w:rPr>
        <w:t> </w:t>
      </w:r>
      <w:hyperlink r:id="rId5" w:history="1">
        <w:r w:rsidRPr="00E74F9C">
          <w:rPr>
            <w:rStyle w:val="Hyperlink"/>
            <w:rFonts w:asciiTheme="majorHAnsi" w:hAnsiTheme="majorHAnsi" w:cstheme="majorHAnsi"/>
            <w:b/>
            <w:bCs/>
            <w:color w:val="auto"/>
            <w:sz w:val="20"/>
            <w:szCs w:val="20"/>
            <w:u w:val="none"/>
            <w:bdr w:val="none" w:sz="0" w:space="0" w:color="auto" w:frame="1"/>
            <w:shd w:val="clear" w:color="auto" w:fill="FFFFFF"/>
          </w:rPr>
          <w:t xml:space="preserve">Abner </w:t>
        </w:r>
        <w:proofErr w:type="spellStart"/>
        <w:r w:rsidRPr="00E74F9C">
          <w:rPr>
            <w:rStyle w:val="Hyperlink"/>
            <w:rFonts w:asciiTheme="majorHAnsi" w:hAnsiTheme="majorHAnsi" w:cstheme="majorHAnsi"/>
            <w:b/>
            <w:bCs/>
            <w:color w:val="auto"/>
            <w:sz w:val="20"/>
            <w:szCs w:val="20"/>
            <w:u w:val="none"/>
            <w:bdr w:val="none" w:sz="0" w:space="0" w:color="auto" w:frame="1"/>
            <w:shd w:val="clear" w:color="auto" w:fill="FFFFFF"/>
          </w:rPr>
          <w:t>Macolor</w:t>
        </w:r>
        <w:proofErr w:type="spellEnd"/>
      </w:hyperlink>
    </w:p>
    <w:p w:rsidR="00D461FF" w:rsidRPr="00E74F9C" w:rsidRDefault="00D461FF" w:rsidP="00400C1B">
      <w:pPr>
        <w:shd w:val="clear" w:color="auto" w:fill="FFFFFF"/>
        <w:spacing w:after="0" w:line="240" w:lineRule="auto"/>
        <w:textAlignment w:val="baseline"/>
        <w:outlineLvl w:val="0"/>
        <w:rPr>
          <w:rFonts w:asciiTheme="majorHAnsi" w:hAnsiTheme="majorHAnsi" w:cstheme="majorHAnsi"/>
          <w:sz w:val="20"/>
          <w:szCs w:val="20"/>
          <w:bdr w:val="none" w:sz="0" w:space="0" w:color="auto" w:frame="1"/>
          <w:shd w:val="clear" w:color="auto" w:fill="FFFFFF"/>
        </w:rPr>
      </w:pPr>
    </w:p>
    <w:p w:rsidR="00B674A8" w:rsidRPr="00E74F9C" w:rsidRDefault="00400C1B"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noProof/>
          <w:lang w:val="en-PH" w:eastAsia="en-PH"/>
        </w:rPr>
        <mc:AlternateContent>
          <mc:Choice Requires="wps">
            <w:drawing>
              <wp:anchor distT="45720" distB="45720" distL="114300" distR="114300" simplePos="0" relativeHeight="251660288" behindDoc="0" locked="0" layoutInCell="1" allowOverlap="1" wp14:anchorId="17B4F003" wp14:editId="13686C86">
                <wp:simplePos x="0" y="0"/>
                <wp:positionH relativeFrom="margin">
                  <wp:posOffset>-38100</wp:posOffset>
                </wp:positionH>
                <wp:positionV relativeFrom="paragraph">
                  <wp:posOffset>972820</wp:posOffset>
                </wp:positionV>
                <wp:extent cx="18383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33375"/>
                        </a:xfrm>
                        <a:prstGeom prst="rect">
                          <a:avLst/>
                        </a:prstGeom>
                        <a:solidFill>
                          <a:srgbClr val="FFFFFF"/>
                        </a:solidFill>
                        <a:ln w="9525">
                          <a:solidFill>
                            <a:schemeClr val="bg1"/>
                          </a:solidFill>
                          <a:miter lim="800000"/>
                          <a:headEnd/>
                          <a:tailEnd/>
                        </a:ln>
                      </wps:spPr>
                      <wps:txbx>
                        <w:txbxContent>
                          <w:p w:rsidR="00400C1B" w:rsidRPr="00400C1B" w:rsidRDefault="00400C1B">
                            <w:pPr>
                              <w:rPr>
                                <w:i/>
                                <w:sz w:val="16"/>
                                <w:szCs w:val="16"/>
                              </w:rPr>
                            </w:pPr>
                            <w:r w:rsidRPr="00400C1B">
                              <w:rPr>
                                <w:i/>
                                <w:sz w:val="16"/>
                                <w:szCs w:val="16"/>
                              </w:rPr>
                              <w:t>Image capture from ANC's video via ABS-CBN News' YouTube 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4F003" id="_x0000_t202" coordsize="21600,21600" o:spt="202" path="m,l,21600r21600,l21600,xe">
                <v:stroke joinstyle="miter"/>
                <v:path gradientshapeok="t" o:connecttype="rect"/>
              </v:shapetype>
              <v:shape id="Text Box 2" o:spid="_x0000_s1026" type="#_x0000_t202" style="position:absolute;left:0;text-align:left;margin-left:-3pt;margin-top:76.6pt;width:144.75pt;height:26.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" strokecolor="white [3212]">
                <v:textbox>
                  <w:txbxContent>
                    <w:p w:rsidR="00400C1B" w:rsidRPr="00400C1B" w:rsidRDefault="00400C1B">
                      <w:pPr>
                        <w:rPr>
                          <w:i/>
                          <w:sz w:val="16"/>
                          <w:szCs w:val="16"/>
                        </w:rPr>
                      </w:pPr>
                      <w:r w:rsidRPr="00400C1B">
                        <w:rPr>
                          <w:i/>
                          <w:sz w:val="16"/>
                          <w:szCs w:val="16"/>
                        </w:rPr>
                        <w:t>Image capture from ANC's video via ABS-CBN News' YouTube channel</w:t>
                      </w:r>
                    </w:p>
                  </w:txbxContent>
                </v:textbox>
                <w10:wrap type="square" anchorx="margin"/>
              </v:shape>
            </w:pict>
          </mc:Fallback>
        </mc:AlternateContent>
      </w:r>
      <w:r w:rsidR="00B674A8" w:rsidRPr="00E74F9C">
        <w:rPr>
          <w:rFonts w:asciiTheme="majorHAnsi" w:hAnsiTheme="majorHAnsi" w:cstheme="majorHAnsi"/>
          <w:color w:val="000000"/>
          <w:sz w:val="21"/>
          <w:szCs w:val="21"/>
        </w:rPr>
        <w:t xml:space="preserve">PDP standard bearer and presidential race frontrunner Rodrigo </w:t>
      </w:r>
      <w:proofErr w:type="spellStart"/>
      <w:r w:rsidR="00B674A8" w:rsidRPr="00E74F9C">
        <w:rPr>
          <w:rFonts w:asciiTheme="majorHAnsi" w:hAnsiTheme="majorHAnsi" w:cstheme="majorHAnsi"/>
          <w:color w:val="000000"/>
          <w:sz w:val="21"/>
          <w:szCs w:val="21"/>
        </w:rPr>
        <w:t>Duterte</w:t>
      </w:r>
      <w:proofErr w:type="spellEnd"/>
      <w:r w:rsidR="00B674A8" w:rsidRPr="00E74F9C">
        <w:rPr>
          <w:rFonts w:asciiTheme="majorHAnsi" w:hAnsiTheme="majorHAnsi" w:cstheme="majorHAnsi"/>
          <w:color w:val="000000"/>
          <w:sz w:val="21"/>
          <w:szCs w:val="21"/>
        </w:rPr>
        <w:t xml:space="preserve"> graced the stage of the 2016 Presidential dialogues at the Peninsula Manila on Wednesday to present his economic agenda in front of the Makati Business Club (MBC) and Management Association of the Philippines (MAP).</w:t>
      </w:r>
    </w:p>
    <w:p w:rsidR="00B674A8" w:rsidRPr="00E74F9C" w:rsidRDefault="00B674A8" w:rsidP="00B674A8">
      <w:pPr>
        <w:pStyle w:val="NormalWeb"/>
        <w:shd w:val="clear" w:color="auto" w:fill="FFFFFF"/>
        <w:spacing w:before="0" w:after="0"/>
        <w:jc w:val="both"/>
        <w:textAlignment w:val="baseline"/>
        <w:rPr>
          <w:rFonts w:asciiTheme="majorHAnsi" w:hAnsiTheme="majorHAnsi" w:cstheme="majorHAnsi"/>
          <w:color w:val="000000"/>
          <w:sz w:val="21"/>
          <w:szCs w:val="21"/>
        </w:rPr>
      </w:pPr>
      <w:proofErr w:type="spellStart"/>
      <w:r w:rsidRPr="00E74F9C">
        <w:rPr>
          <w:rFonts w:asciiTheme="majorHAnsi" w:hAnsiTheme="majorHAnsi" w:cstheme="majorHAnsi"/>
          <w:color w:val="000000"/>
          <w:sz w:val="21"/>
          <w:szCs w:val="21"/>
        </w:rPr>
        <w:t>Duterte</w:t>
      </w:r>
      <w:proofErr w:type="spellEnd"/>
      <w:r w:rsidRPr="00E74F9C">
        <w:rPr>
          <w:rFonts w:asciiTheme="majorHAnsi" w:hAnsiTheme="majorHAnsi" w:cstheme="majorHAnsi"/>
          <w:color w:val="000000"/>
          <w:sz w:val="21"/>
          <w:szCs w:val="21"/>
        </w:rPr>
        <w:t xml:space="preserve"> assured the audience that he is not the man he is being portrayed by some,</w:t>
      </w:r>
      <w:r w:rsidRPr="00E74F9C">
        <w:rPr>
          <w:rStyle w:val="apple-converted-space"/>
          <w:rFonts w:asciiTheme="majorHAnsi" w:hAnsiTheme="majorHAnsi" w:cstheme="majorHAnsi"/>
          <w:color w:val="000000"/>
          <w:sz w:val="21"/>
          <w:szCs w:val="21"/>
        </w:rPr>
        <w:t> </w:t>
      </w:r>
      <w:hyperlink w:history="1">
        <w:r w:rsidRPr="00E74F9C">
          <w:rPr>
            <w:rStyle w:val="Hyperlink"/>
            <w:rFonts w:asciiTheme="majorHAnsi" w:hAnsiTheme="majorHAnsi" w:cstheme="majorHAnsi"/>
            <w:b/>
            <w:bCs/>
            <w:color w:val="E64946"/>
            <w:sz w:val="21"/>
            <w:szCs w:val="21"/>
            <w:u w:val="none"/>
            <w:bdr w:val="none" w:sz="0" w:space="0" w:color="auto" w:frame="1"/>
          </w:rPr>
          <w:t>ABS CBN News</w:t>
        </w:r>
      </w:hyperlink>
      <w:r w:rsidRPr="00E74F9C">
        <w:rPr>
          <w:rStyle w:val="apple-converted-space"/>
          <w:rFonts w:asciiTheme="majorHAnsi" w:hAnsiTheme="majorHAnsi" w:cstheme="majorHAnsi"/>
          <w:color w:val="000000"/>
          <w:sz w:val="21"/>
          <w:szCs w:val="21"/>
        </w:rPr>
        <w:t> </w:t>
      </w:r>
      <w:r w:rsidRPr="00E74F9C">
        <w:rPr>
          <w:rFonts w:asciiTheme="majorHAnsi" w:hAnsiTheme="majorHAnsi" w:cstheme="majorHAnsi"/>
          <w:color w:val="000000"/>
          <w:sz w:val="21"/>
          <w:szCs w:val="21"/>
        </w:rPr>
        <w:t>wrote.</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“I am castigated for being brutal and honest. It will be a bloody war, and for those who are already there, they will never go back,” he said.</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“You need a mayor to say: I am in charge.”</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“Progress and development cannot happen in place if there is insecurity caused by criminals and lawless elements. We must begin by addressing criminality, ensuring law and order, and I assure under my leadership you will feel the difference in six months,” sharing his all-out war against crime to the members and guest of MBC.</w:t>
      </w:r>
    </w:p>
    <w:p w:rsidR="00B674A8" w:rsidRPr="00E74F9C" w:rsidRDefault="00B674A8" w:rsidP="00B674A8">
      <w:pPr>
        <w:pStyle w:val="NormalWeb"/>
        <w:shd w:val="clear" w:color="auto" w:fill="FFFFFF"/>
        <w:spacing w:before="0" w:after="0"/>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Once he is elected president, he will push for higher salaries for police and military to eradicate extortion,</w:t>
      </w:r>
      <w:r w:rsidRPr="00E74F9C">
        <w:rPr>
          <w:rStyle w:val="apple-converted-space"/>
          <w:rFonts w:asciiTheme="majorHAnsi" w:hAnsiTheme="majorHAnsi" w:cstheme="majorHAnsi"/>
          <w:color w:val="000000"/>
          <w:sz w:val="21"/>
          <w:szCs w:val="21"/>
        </w:rPr>
        <w:t> </w:t>
      </w:r>
      <w:hyperlink r:id="rId6" w:history="1">
        <w:r w:rsidRPr="00E74F9C">
          <w:rPr>
            <w:rStyle w:val="Hyperlink"/>
            <w:rFonts w:asciiTheme="majorHAnsi" w:hAnsiTheme="majorHAnsi" w:cstheme="majorHAnsi"/>
            <w:b/>
            <w:bCs/>
            <w:color w:val="E64946"/>
            <w:sz w:val="21"/>
            <w:szCs w:val="21"/>
            <w:u w:val="none"/>
            <w:bdr w:val="none" w:sz="0" w:space="0" w:color="auto" w:frame="1"/>
          </w:rPr>
          <w:t>Manila Bulletin</w:t>
        </w:r>
        <w:r w:rsidRPr="00E74F9C">
          <w:rPr>
            <w:rStyle w:val="apple-converted-space"/>
            <w:rFonts w:asciiTheme="majorHAnsi" w:hAnsiTheme="majorHAnsi" w:cstheme="majorHAnsi"/>
            <w:b/>
            <w:bCs/>
            <w:color w:val="E64946"/>
            <w:sz w:val="21"/>
            <w:szCs w:val="21"/>
            <w:bdr w:val="none" w:sz="0" w:space="0" w:color="auto" w:frame="1"/>
          </w:rPr>
          <w:t> </w:t>
        </w:r>
      </w:hyperlink>
      <w:r w:rsidRPr="00E74F9C">
        <w:rPr>
          <w:rFonts w:asciiTheme="majorHAnsi" w:hAnsiTheme="majorHAnsi" w:cstheme="majorHAnsi"/>
          <w:color w:val="000000"/>
          <w:sz w:val="21"/>
          <w:szCs w:val="21"/>
        </w:rPr>
        <w:t>wrote.</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“I will increase the salary of our police and military and equip them properly to fight criminality and I will reward those who performed their duties well,” he said.</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Part of </w:t>
      </w:r>
      <w:proofErr w:type="spellStart"/>
      <w:r w:rsidRPr="00E74F9C">
        <w:rPr>
          <w:rFonts w:asciiTheme="majorHAnsi" w:hAnsiTheme="majorHAnsi" w:cstheme="majorHAnsi"/>
          <w:color w:val="000000"/>
          <w:sz w:val="21"/>
          <w:szCs w:val="21"/>
        </w:rPr>
        <w:t>Duterte’s</w:t>
      </w:r>
      <w:proofErr w:type="spellEnd"/>
      <w:r w:rsidRPr="00E74F9C">
        <w:rPr>
          <w:rFonts w:asciiTheme="majorHAnsi" w:hAnsiTheme="majorHAnsi" w:cstheme="majorHAnsi"/>
          <w:color w:val="000000"/>
          <w:sz w:val="21"/>
          <w:szCs w:val="21"/>
        </w:rPr>
        <w:t xml:space="preserve"> keynote speech is the significance of quality education and plans to equip public school teachers with training programs.</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“I believe that our people of the Philippines, (their) greatest resource is education. They cannot go out of poverty unless we educate the people,” said </w:t>
      </w:r>
      <w:proofErr w:type="spellStart"/>
      <w:r w:rsidRPr="00E74F9C">
        <w:rPr>
          <w:rFonts w:asciiTheme="majorHAnsi" w:hAnsiTheme="majorHAnsi" w:cstheme="majorHAnsi"/>
          <w:color w:val="000000"/>
          <w:sz w:val="21"/>
          <w:szCs w:val="21"/>
        </w:rPr>
        <w:t>Duterte</w:t>
      </w:r>
      <w:proofErr w:type="spellEnd"/>
      <w:r w:rsidRPr="00E74F9C">
        <w:rPr>
          <w:rFonts w:asciiTheme="majorHAnsi" w:hAnsiTheme="majorHAnsi" w:cstheme="majorHAnsi"/>
          <w:color w:val="000000"/>
          <w:sz w:val="21"/>
          <w:szCs w:val="21"/>
        </w:rPr>
        <w:t>.</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He shared his plan on improving the mass transit and implementing infrastructure projects that were delayed under the previous administration due to “poor political will.”</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He openly mentioned that he may adopt projects from past administrations that have given benefits to Filipinos.</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“I will not hesitate to adopt the projects of </w:t>
      </w:r>
      <w:proofErr w:type="spellStart"/>
      <w:r w:rsidRPr="00E74F9C">
        <w:rPr>
          <w:rFonts w:asciiTheme="majorHAnsi" w:hAnsiTheme="majorHAnsi" w:cstheme="majorHAnsi"/>
          <w:color w:val="000000"/>
          <w:sz w:val="21"/>
          <w:szCs w:val="21"/>
        </w:rPr>
        <w:t>Noynoy</w:t>
      </w:r>
      <w:proofErr w:type="spellEnd"/>
      <w:r w:rsidRPr="00E74F9C">
        <w:rPr>
          <w:rFonts w:asciiTheme="majorHAnsi" w:hAnsiTheme="majorHAnsi" w:cstheme="majorHAnsi"/>
          <w:color w:val="000000"/>
          <w:sz w:val="21"/>
          <w:szCs w:val="21"/>
        </w:rPr>
        <w:t xml:space="preserve"> or Arroyo that are renowned and benefitted (many). Hindi </w:t>
      </w:r>
      <w:proofErr w:type="spellStart"/>
      <w:r w:rsidRPr="00E74F9C">
        <w:rPr>
          <w:rFonts w:asciiTheme="majorHAnsi" w:hAnsiTheme="majorHAnsi" w:cstheme="majorHAnsi"/>
          <w:color w:val="000000"/>
          <w:sz w:val="21"/>
          <w:szCs w:val="21"/>
        </w:rPr>
        <w:t>ako</w:t>
      </w:r>
      <w:proofErr w:type="spellEnd"/>
      <w:r w:rsidRPr="00E74F9C">
        <w:rPr>
          <w:rFonts w:asciiTheme="majorHAnsi" w:hAnsiTheme="majorHAnsi" w:cstheme="majorHAnsi"/>
          <w:color w:val="000000"/>
          <w:sz w:val="21"/>
          <w:szCs w:val="21"/>
        </w:rPr>
        <w:t xml:space="preserve"> </w:t>
      </w:r>
      <w:proofErr w:type="spellStart"/>
      <w:r w:rsidRPr="00E74F9C">
        <w:rPr>
          <w:rFonts w:asciiTheme="majorHAnsi" w:hAnsiTheme="majorHAnsi" w:cstheme="majorHAnsi"/>
          <w:color w:val="000000"/>
          <w:sz w:val="21"/>
          <w:szCs w:val="21"/>
        </w:rPr>
        <w:t>mahiya</w:t>
      </w:r>
      <w:proofErr w:type="spellEnd"/>
      <w:r w:rsidRPr="00E74F9C">
        <w:rPr>
          <w:rFonts w:asciiTheme="majorHAnsi" w:hAnsiTheme="majorHAnsi" w:cstheme="majorHAnsi"/>
          <w:color w:val="000000"/>
          <w:sz w:val="21"/>
          <w:szCs w:val="21"/>
        </w:rPr>
        <w:t xml:space="preserve"> </w:t>
      </w:r>
      <w:proofErr w:type="spellStart"/>
      <w:r w:rsidRPr="00E74F9C">
        <w:rPr>
          <w:rFonts w:asciiTheme="majorHAnsi" w:hAnsiTheme="majorHAnsi" w:cstheme="majorHAnsi"/>
          <w:color w:val="000000"/>
          <w:sz w:val="21"/>
          <w:szCs w:val="21"/>
        </w:rPr>
        <w:t>mangopya</w:t>
      </w:r>
      <w:proofErr w:type="spellEnd"/>
      <w:r w:rsidRPr="00E74F9C">
        <w:rPr>
          <w:rFonts w:asciiTheme="majorHAnsi" w:hAnsiTheme="majorHAnsi" w:cstheme="majorHAnsi"/>
          <w:color w:val="000000"/>
          <w:sz w:val="21"/>
          <w:szCs w:val="21"/>
        </w:rPr>
        <w:t xml:space="preserve"> [I am not ashamed copying (their projects)],” </w:t>
      </w:r>
      <w:proofErr w:type="spellStart"/>
      <w:r w:rsidRPr="00E74F9C">
        <w:rPr>
          <w:rFonts w:asciiTheme="majorHAnsi" w:hAnsiTheme="majorHAnsi" w:cstheme="majorHAnsi"/>
          <w:color w:val="000000"/>
          <w:sz w:val="21"/>
          <w:szCs w:val="21"/>
        </w:rPr>
        <w:t>Duterte</w:t>
      </w:r>
      <w:proofErr w:type="spellEnd"/>
      <w:r w:rsidRPr="00E74F9C">
        <w:rPr>
          <w:rFonts w:asciiTheme="majorHAnsi" w:hAnsiTheme="majorHAnsi" w:cstheme="majorHAnsi"/>
          <w:color w:val="000000"/>
          <w:sz w:val="21"/>
          <w:szCs w:val="21"/>
        </w:rPr>
        <w:t xml:space="preserve"> noted.</w:t>
      </w:r>
    </w:p>
    <w:p w:rsidR="00B674A8" w:rsidRPr="00E74F9C" w:rsidRDefault="00B674A8" w:rsidP="00B674A8">
      <w:pPr>
        <w:pStyle w:val="NormalWeb"/>
        <w:shd w:val="clear" w:color="auto" w:fill="FFFFFF"/>
        <w:jc w:val="both"/>
        <w:textAlignment w:val="baseline"/>
        <w:rPr>
          <w:rFonts w:asciiTheme="majorHAnsi" w:hAnsiTheme="majorHAnsi" w:cstheme="majorHAnsi"/>
          <w:color w:val="000000"/>
          <w:sz w:val="21"/>
          <w:szCs w:val="21"/>
        </w:rPr>
      </w:pPr>
      <w:proofErr w:type="spellStart"/>
      <w:r w:rsidRPr="00E74F9C">
        <w:rPr>
          <w:rFonts w:asciiTheme="majorHAnsi" w:hAnsiTheme="majorHAnsi" w:cstheme="majorHAnsi"/>
          <w:color w:val="000000"/>
          <w:sz w:val="21"/>
          <w:szCs w:val="21"/>
        </w:rPr>
        <w:t>Duterte</w:t>
      </w:r>
      <w:proofErr w:type="spellEnd"/>
      <w:r w:rsidRPr="00E74F9C">
        <w:rPr>
          <w:rFonts w:asciiTheme="majorHAnsi" w:hAnsiTheme="majorHAnsi" w:cstheme="majorHAnsi"/>
          <w:color w:val="000000"/>
          <w:sz w:val="21"/>
          <w:szCs w:val="21"/>
        </w:rPr>
        <w:t xml:space="preserve"> also shared that once he bags the presidency, he will provide P1 billion per region to support small enterprises in growing their businesses.</w:t>
      </w:r>
    </w:p>
    <w:p w:rsidR="00B674A8" w:rsidRPr="00E74F9C" w:rsidRDefault="00B674A8" w:rsidP="00B674A8">
      <w:pPr>
        <w:pStyle w:val="NormalWeb"/>
        <w:shd w:val="clear" w:color="auto" w:fill="FFFFFF"/>
        <w:spacing w:before="0" w:after="0"/>
        <w:jc w:val="both"/>
        <w:textAlignment w:val="baseline"/>
        <w:rPr>
          <w:rFonts w:asciiTheme="majorHAnsi" w:hAnsiTheme="majorHAnsi" w:cstheme="majorHAnsi"/>
          <w:color w:val="000000"/>
          <w:sz w:val="21"/>
          <w:szCs w:val="21"/>
        </w:rPr>
      </w:pPr>
      <w:hyperlink r:id="rId7" w:history="1">
        <w:r w:rsidRPr="00E74F9C">
          <w:rPr>
            <w:rStyle w:val="Hyperlink"/>
            <w:rFonts w:asciiTheme="majorHAnsi" w:hAnsiTheme="majorHAnsi" w:cstheme="majorHAnsi"/>
            <w:b/>
            <w:bCs/>
            <w:color w:val="E64946"/>
            <w:sz w:val="21"/>
            <w:szCs w:val="21"/>
            <w:bdr w:val="none" w:sz="0" w:space="0" w:color="auto" w:frame="1"/>
          </w:rPr>
          <w:t>GMA News Online</w:t>
        </w:r>
      </w:hyperlink>
      <w:r w:rsidRPr="00E74F9C">
        <w:rPr>
          <w:rStyle w:val="apple-converted-space"/>
          <w:rFonts w:asciiTheme="majorHAnsi" w:hAnsiTheme="majorHAnsi" w:cstheme="majorHAnsi"/>
          <w:color w:val="000000"/>
          <w:sz w:val="21"/>
          <w:szCs w:val="21"/>
        </w:rPr>
        <w:t> </w:t>
      </w:r>
      <w:r w:rsidRPr="00E74F9C">
        <w:rPr>
          <w:rFonts w:asciiTheme="majorHAnsi" w:hAnsiTheme="majorHAnsi" w:cstheme="majorHAnsi"/>
          <w:color w:val="000000"/>
          <w:sz w:val="21"/>
          <w:szCs w:val="21"/>
        </w:rPr>
        <w:t>shared that the rough-talking mayor went on to deliver an expletive-ridden speech and went beyond the luncheon’s agenda, causing for the question-and-answer segment to be cancelled.</w:t>
      </w:r>
    </w:p>
    <w:p w:rsidR="00E74F9C" w:rsidRPr="00E74F9C" w:rsidRDefault="00E74F9C" w:rsidP="00B674A8">
      <w:pPr>
        <w:pStyle w:val="NormalWeb"/>
        <w:shd w:val="clear" w:color="auto" w:fill="FFFFFF"/>
        <w:spacing w:before="0" w:after="0"/>
        <w:jc w:val="both"/>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(SOURCE: </w:t>
      </w:r>
      <w:hyperlink r:id="rId8" w:history="1">
        <w:r w:rsidRPr="00E74F9C">
          <w:rPr>
            <w:rStyle w:val="Hyperlink"/>
            <w:rFonts w:asciiTheme="majorHAnsi" w:hAnsiTheme="majorHAnsi" w:cstheme="majorHAnsi"/>
            <w:sz w:val="21"/>
            <w:szCs w:val="21"/>
          </w:rPr>
          <w:t>http://kickerdaily.com/posts/2016/04/peace-and-order-key-to-economic-growth/</w:t>
        </w:r>
      </w:hyperlink>
      <w:r w:rsidRPr="00E74F9C">
        <w:rPr>
          <w:rFonts w:asciiTheme="majorHAnsi" w:hAnsiTheme="majorHAnsi" w:cstheme="majorHAnsi"/>
          <w:color w:val="000000"/>
          <w:sz w:val="21"/>
          <w:szCs w:val="21"/>
        </w:rPr>
        <w:t xml:space="preserve"> )</w:t>
      </w:r>
    </w:p>
    <w:p w:rsidR="00B674A8" w:rsidRPr="00E74F9C" w:rsidRDefault="00B674A8" w:rsidP="00B674A8">
      <w:pPr>
        <w:pStyle w:val="NormalWeb"/>
        <w:shd w:val="clear" w:color="auto" w:fill="FFFFFF"/>
        <w:spacing w:before="0" w:after="0"/>
        <w:jc w:val="both"/>
        <w:textAlignment w:val="baseline"/>
        <w:rPr>
          <w:rFonts w:asciiTheme="majorHAnsi" w:hAnsiTheme="majorHAnsi" w:cstheme="majorHAnsi"/>
          <w:color w:val="000000"/>
          <w:sz w:val="21"/>
          <w:szCs w:val="21"/>
        </w:rPr>
      </w:pPr>
    </w:p>
    <w:p w:rsidR="00400C1B" w:rsidRPr="00E74F9C" w:rsidRDefault="00400C1B" w:rsidP="00B674A8">
      <w:pPr>
        <w:rPr>
          <w:rFonts w:asciiTheme="majorHAnsi" w:hAnsiTheme="majorHAnsi" w:cstheme="majorHAnsi"/>
        </w:rPr>
      </w:pPr>
    </w:p>
    <w:p w:rsidR="00D461FF" w:rsidRPr="00E74F9C" w:rsidRDefault="00D461FF">
      <w:pPr>
        <w:rPr>
          <w:rFonts w:asciiTheme="majorHAnsi" w:hAnsiTheme="majorHAnsi" w:cstheme="majorHAnsi"/>
          <w:color w:val="000000"/>
          <w:sz w:val="27"/>
          <w:szCs w:val="27"/>
          <w:shd w:val="clear" w:color="auto" w:fill="FFFFFF"/>
        </w:rPr>
      </w:pPr>
    </w:p>
    <w:p w:rsidR="00D461FF" w:rsidRPr="00E74F9C" w:rsidRDefault="00D461FF" w:rsidP="00D461FF">
      <w:pPr>
        <w:spacing w:after="0"/>
        <w:rPr>
          <w:rFonts w:asciiTheme="majorHAnsi" w:hAnsiTheme="majorHAnsi" w:cstheme="majorHAnsi"/>
          <w:b/>
          <w:color w:val="000000"/>
          <w:sz w:val="48"/>
          <w:szCs w:val="48"/>
          <w:shd w:val="clear" w:color="auto" w:fill="FFFFFF"/>
        </w:rPr>
      </w:pPr>
      <w:r w:rsidRPr="00E74F9C">
        <w:rPr>
          <w:rFonts w:asciiTheme="majorHAnsi" w:hAnsiTheme="majorHAnsi" w:cstheme="majorHAnsi"/>
          <w:b/>
          <w:noProof/>
          <w:color w:val="000000"/>
          <w:sz w:val="40"/>
          <w:szCs w:val="40"/>
          <w:shd w:val="clear" w:color="auto" w:fill="FFFFFF"/>
          <w:lang w:val="en-PH" w:eastAsia="en-PH"/>
        </w:rPr>
        <w:drawing>
          <wp:anchor distT="0" distB="0" distL="114300" distR="114300" simplePos="0" relativeHeight="251661312" behindDoc="1" locked="0" layoutInCell="1" allowOverlap="1">
            <wp:simplePos x="0" y="0"/>
            <wp:positionH relativeFrom="margin">
              <wp:align>left</wp:align>
            </wp:positionH>
            <wp:positionV relativeFrom="paragraph">
              <wp:posOffset>13335</wp:posOffset>
            </wp:positionV>
            <wp:extent cx="3143250" cy="1770380"/>
            <wp:effectExtent l="0" t="0" r="0" b="1270"/>
            <wp:wrapTight wrapText="bothSides">
              <wp:wrapPolygon edited="0">
                <wp:start x="0" y="0"/>
                <wp:lineTo x="0" y="21383"/>
                <wp:lineTo x="21469" y="21383"/>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2.jpg"/>
                    <pic:cNvPicPr/>
                  </pic:nvPicPr>
                  <pic:blipFill>
                    <a:blip r:embed="rId9">
                      <a:extLst>
                        <a:ext uri="{28A0092B-C50C-407E-A947-70E740481C1C}">
                          <a14:useLocalDpi xmlns:a14="http://schemas.microsoft.com/office/drawing/2010/main" val="0"/>
                        </a:ext>
                      </a:extLst>
                    </a:blip>
                    <a:stretch>
                      <a:fillRect/>
                    </a:stretch>
                  </pic:blipFill>
                  <pic:spPr>
                    <a:xfrm>
                      <a:off x="0" y="0"/>
                      <a:ext cx="3152743" cy="1775907"/>
                    </a:xfrm>
                    <a:prstGeom prst="rect">
                      <a:avLst/>
                    </a:prstGeom>
                  </pic:spPr>
                </pic:pic>
              </a:graphicData>
            </a:graphic>
            <wp14:sizeRelH relativeFrom="page">
              <wp14:pctWidth>0</wp14:pctWidth>
            </wp14:sizeRelH>
            <wp14:sizeRelV relativeFrom="page">
              <wp14:pctHeight>0</wp14:pctHeight>
            </wp14:sizeRelV>
          </wp:anchor>
        </w:drawing>
      </w:r>
      <w:r w:rsidR="00400C1B" w:rsidRPr="00E74F9C">
        <w:rPr>
          <w:rFonts w:asciiTheme="majorHAnsi" w:hAnsiTheme="majorHAnsi" w:cstheme="majorHAnsi"/>
          <w:b/>
          <w:color w:val="000000"/>
          <w:sz w:val="40"/>
          <w:szCs w:val="40"/>
          <w:shd w:val="clear" w:color="auto" w:fill="FFFFFF"/>
        </w:rPr>
        <w:t xml:space="preserve">Bills to allow wiretapping of drug suspects to pass within year – </w:t>
      </w:r>
      <w:proofErr w:type="spellStart"/>
      <w:r w:rsidR="00400C1B" w:rsidRPr="00E74F9C">
        <w:rPr>
          <w:rFonts w:asciiTheme="majorHAnsi" w:hAnsiTheme="majorHAnsi" w:cstheme="majorHAnsi"/>
          <w:b/>
          <w:color w:val="000000"/>
          <w:sz w:val="40"/>
          <w:szCs w:val="40"/>
          <w:shd w:val="clear" w:color="auto" w:fill="FFFFFF"/>
        </w:rPr>
        <w:t>Lacson</w:t>
      </w:r>
      <w:proofErr w:type="spellEnd"/>
    </w:p>
    <w:p w:rsidR="00D461FF" w:rsidRPr="00E74F9C" w:rsidRDefault="00D461FF" w:rsidP="00D461FF">
      <w:pPr>
        <w:spacing w:after="0"/>
        <w:rPr>
          <w:rStyle w:val="apple-converted-space"/>
          <w:rFonts w:asciiTheme="majorHAnsi" w:hAnsiTheme="majorHAnsi" w:cstheme="majorHAnsi"/>
          <w:b/>
          <w:bCs/>
          <w:color w:val="000000"/>
          <w:sz w:val="21"/>
          <w:szCs w:val="21"/>
          <w:shd w:val="clear" w:color="auto" w:fill="FFFFFF"/>
        </w:rPr>
      </w:pPr>
      <w:proofErr w:type="gramStart"/>
      <w:r w:rsidRPr="00E74F9C">
        <w:rPr>
          <w:rFonts w:asciiTheme="majorHAnsi" w:hAnsiTheme="majorHAnsi" w:cstheme="majorHAnsi"/>
          <w:b/>
          <w:color w:val="000000"/>
          <w:sz w:val="21"/>
          <w:szCs w:val="21"/>
          <w:shd w:val="clear" w:color="auto" w:fill="FFFFFF"/>
        </w:rPr>
        <w:t>b</w:t>
      </w:r>
      <w:r w:rsidRPr="00E74F9C">
        <w:rPr>
          <w:rFonts w:asciiTheme="majorHAnsi" w:hAnsiTheme="majorHAnsi" w:cstheme="majorHAnsi"/>
          <w:b/>
          <w:bCs/>
          <w:color w:val="000000"/>
          <w:sz w:val="21"/>
          <w:szCs w:val="21"/>
          <w:shd w:val="clear" w:color="auto" w:fill="FFFFFF"/>
        </w:rPr>
        <w:t>y</w:t>
      </w:r>
      <w:proofErr w:type="gramEnd"/>
      <w:r w:rsidRPr="00E74F9C">
        <w:rPr>
          <w:rFonts w:asciiTheme="majorHAnsi" w:hAnsiTheme="majorHAnsi" w:cstheme="majorHAnsi"/>
          <w:b/>
          <w:bCs/>
          <w:color w:val="000000"/>
          <w:sz w:val="21"/>
          <w:szCs w:val="21"/>
          <w:shd w:val="clear" w:color="auto" w:fill="FFFFFF"/>
        </w:rPr>
        <w:t>:</w:t>
      </w:r>
      <w:r w:rsidRPr="00E74F9C">
        <w:rPr>
          <w:rStyle w:val="apple-converted-space"/>
          <w:rFonts w:asciiTheme="majorHAnsi" w:hAnsiTheme="majorHAnsi" w:cstheme="majorHAnsi"/>
          <w:b/>
          <w:bCs/>
          <w:color w:val="000000"/>
          <w:sz w:val="21"/>
          <w:szCs w:val="21"/>
          <w:shd w:val="clear" w:color="auto" w:fill="FFFFFF"/>
        </w:rPr>
        <w:t> </w:t>
      </w:r>
      <w:proofErr w:type="spellStart"/>
      <w:r w:rsidR="007433FB" w:rsidRPr="00E74F9C">
        <w:rPr>
          <w:rFonts w:asciiTheme="majorHAnsi" w:hAnsiTheme="majorHAnsi" w:cstheme="majorHAnsi"/>
        </w:rPr>
        <w:fldChar w:fldCharType="begin"/>
      </w:r>
      <w:r w:rsidR="007433FB" w:rsidRPr="00E74F9C">
        <w:rPr>
          <w:rFonts w:asciiTheme="majorHAnsi" w:hAnsiTheme="majorHAnsi" w:cstheme="majorHAnsi"/>
        </w:rPr>
        <w:instrText xml:space="preserve"> HYPERLINK "http://newsinfo.inquirer.net/byline/tarra-quismundo" </w:instrText>
      </w:r>
      <w:r w:rsidR="007433FB" w:rsidRPr="00E74F9C">
        <w:rPr>
          <w:rFonts w:asciiTheme="majorHAnsi" w:hAnsiTheme="majorHAnsi" w:cstheme="majorHAnsi"/>
        </w:rPr>
        <w:fldChar w:fldCharType="separate"/>
      </w:r>
      <w:r w:rsidRPr="00E74F9C">
        <w:rPr>
          <w:rStyle w:val="Hyperlink"/>
          <w:rFonts w:asciiTheme="majorHAnsi" w:hAnsiTheme="majorHAnsi" w:cstheme="majorHAnsi"/>
          <w:b/>
          <w:bCs/>
          <w:color w:val="0B72B5"/>
          <w:sz w:val="21"/>
          <w:szCs w:val="21"/>
          <w:bdr w:val="none" w:sz="0" w:space="0" w:color="auto" w:frame="1"/>
          <w:shd w:val="clear" w:color="auto" w:fill="FFFFFF"/>
        </w:rPr>
        <w:t>Tarra</w:t>
      </w:r>
      <w:proofErr w:type="spellEnd"/>
      <w:r w:rsidRPr="00E74F9C">
        <w:rPr>
          <w:rStyle w:val="Hyperlink"/>
          <w:rFonts w:asciiTheme="majorHAnsi" w:hAnsiTheme="majorHAnsi" w:cstheme="majorHAnsi"/>
          <w:b/>
          <w:bCs/>
          <w:color w:val="0B72B5"/>
          <w:sz w:val="21"/>
          <w:szCs w:val="21"/>
          <w:bdr w:val="none" w:sz="0" w:space="0" w:color="auto" w:frame="1"/>
          <w:shd w:val="clear" w:color="auto" w:fill="FFFFFF"/>
        </w:rPr>
        <w:t xml:space="preserve"> </w:t>
      </w:r>
      <w:proofErr w:type="spellStart"/>
      <w:r w:rsidRPr="00E74F9C">
        <w:rPr>
          <w:rStyle w:val="Hyperlink"/>
          <w:rFonts w:asciiTheme="majorHAnsi" w:hAnsiTheme="majorHAnsi" w:cstheme="majorHAnsi"/>
          <w:b/>
          <w:bCs/>
          <w:color w:val="0B72B5"/>
          <w:sz w:val="21"/>
          <w:szCs w:val="21"/>
          <w:bdr w:val="none" w:sz="0" w:space="0" w:color="auto" w:frame="1"/>
          <w:shd w:val="clear" w:color="auto" w:fill="FFFFFF"/>
        </w:rPr>
        <w:t>Quismundo</w:t>
      </w:r>
      <w:proofErr w:type="spellEnd"/>
      <w:r w:rsidR="007433FB" w:rsidRPr="00E74F9C">
        <w:rPr>
          <w:rStyle w:val="Hyperlink"/>
          <w:rFonts w:asciiTheme="majorHAnsi" w:hAnsiTheme="majorHAnsi" w:cstheme="majorHAnsi"/>
          <w:b/>
          <w:bCs/>
          <w:color w:val="0B72B5"/>
          <w:sz w:val="21"/>
          <w:szCs w:val="21"/>
          <w:bdr w:val="none" w:sz="0" w:space="0" w:color="auto" w:frame="1"/>
          <w:shd w:val="clear" w:color="auto" w:fill="FFFFFF"/>
        </w:rPr>
        <w:fldChar w:fldCharType="end"/>
      </w:r>
      <w:r w:rsidRPr="00E74F9C">
        <w:rPr>
          <w:rStyle w:val="apple-converted-space"/>
          <w:rFonts w:asciiTheme="majorHAnsi" w:hAnsiTheme="majorHAnsi" w:cstheme="majorHAnsi"/>
          <w:b/>
          <w:bCs/>
          <w:color w:val="000000"/>
          <w:sz w:val="21"/>
          <w:szCs w:val="21"/>
          <w:shd w:val="clear" w:color="auto" w:fill="FFFFFF"/>
        </w:rPr>
        <w:t> </w:t>
      </w:r>
    </w:p>
    <w:p w:rsidR="00D461FF" w:rsidRPr="00E74F9C" w:rsidRDefault="00D461FF" w:rsidP="00D461FF">
      <w:pPr>
        <w:spacing w:after="0"/>
        <w:rPr>
          <w:rStyle w:val="apple-converted-space"/>
          <w:rFonts w:asciiTheme="majorHAnsi" w:hAnsiTheme="majorHAnsi" w:cstheme="majorHAnsi"/>
          <w:b/>
          <w:bCs/>
          <w:color w:val="000000"/>
          <w:sz w:val="21"/>
          <w:szCs w:val="21"/>
          <w:shd w:val="clear" w:color="auto" w:fill="FFFFFF"/>
        </w:rPr>
      </w:pP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noProof/>
          <w:sz w:val="21"/>
          <w:szCs w:val="21"/>
          <w:lang w:val="en-PH" w:eastAsia="en-PH"/>
        </w:rPr>
        <mc:AlternateContent>
          <mc:Choice Requires="wps">
            <w:drawing>
              <wp:anchor distT="45720" distB="45720" distL="114300" distR="114300" simplePos="0" relativeHeight="251663360" behindDoc="0" locked="0" layoutInCell="1" allowOverlap="1" wp14:anchorId="5A81FF06" wp14:editId="482175FA">
                <wp:simplePos x="0" y="0"/>
                <wp:positionH relativeFrom="margin">
                  <wp:posOffset>0</wp:posOffset>
                </wp:positionH>
                <wp:positionV relativeFrom="paragraph">
                  <wp:posOffset>276860</wp:posOffset>
                </wp:positionV>
                <wp:extent cx="1800225" cy="171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71450"/>
                        </a:xfrm>
                        <a:prstGeom prst="rect">
                          <a:avLst/>
                        </a:prstGeom>
                        <a:solidFill>
                          <a:srgbClr val="FFFFFF"/>
                        </a:solidFill>
                        <a:ln w="9525">
                          <a:solidFill>
                            <a:schemeClr val="bg1"/>
                          </a:solidFill>
                          <a:miter lim="800000"/>
                          <a:headEnd/>
                          <a:tailEnd/>
                        </a:ln>
                      </wps:spPr>
                      <wps:txbx>
                        <w:txbxContent>
                          <w:p w:rsidR="00D461FF" w:rsidRPr="00D461FF" w:rsidRDefault="00D461FF" w:rsidP="00D461FF">
                            <w:pPr>
                              <w:rPr>
                                <w:i/>
                                <w:sz w:val="14"/>
                                <w:szCs w:val="14"/>
                              </w:rPr>
                            </w:pPr>
                            <w:r w:rsidRPr="00D461FF">
                              <w:rPr>
                                <w:i/>
                                <w:sz w:val="14"/>
                                <w:szCs w:val="14"/>
                              </w:rPr>
                              <w:t>INQUIRER PHOTO / RICHARD A. REYES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1FF06" id="_x0000_s1027" type="#_x0000_t202" style="position:absolute;margin-left:0;margin-top:21.8pt;width:141.75pt;height:1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" strokecolor="white [3212]">
                <v:textbox>
                  <w:txbxContent>
                    <w:p w:rsidR="00D461FF" w:rsidRPr="00D461FF" w:rsidRDefault="00D461FF" w:rsidP="00D461FF">
                      <w:pPr>
                        <w:rPr>
                          <w:i/>
                          <w:sz w:val="14"/>
                          <w:szCs w:val="14"/>
                        </w:rPr>
                      </w:pPr>
                      <w:r w:rsidRPr="00D461FF">
                        <w:rPr>
                          <w:i/>
                          <w:sz w:val="14"/>
                          <w:szCs w:val="14"/>
                        </w:rPr>
                        <w:t>INQUIRER PHOTO / RICHARD A. REYES</w:t>
                      </w:r>
                    </w:p>
                  </w:txbxContent>
                </v:textbox>
                <w10:wrap type="square" anchorx="margin"/>
              </v:shape>
            </w:pict>
          </mc:Fallback>
        </mc:AlternateContent>
      </w:r>
      <w:r w:rsidRPr="00E74F9C">
        <w:rPr>
          <w:rFonts w:asciiTheme="majorHAnsi" w:hAnsiTheme="majorHAnsi" w:cstheme="majorHAnsi"/>
          <w:color w:val="000000"/>
          <w:sz w:val="21"/>
          <w:szCs w:val="21"/>
        </w:rPr>
        <w:t xml:space="preserve">MANILA — Sen. </w:t>
      </w:r>
      <w:proofErr w:type="spellStart"/>
      <w:r w:rsidRPr="00E74F9C">
        <w:rPr>
          <w:rFonts w:asciiTheme="majorHAnsi" w:hAnsiTheme="majorHAnsi" w:cstheme="majorHAnsi"/>
          <w:color w:val="000000"/>
          <w:sz w:val="21"/>
          <w:szCs w:val="21"/>
        </w:rPr>
        <w:t>Panfilo</w:t>
      </w:r>
      <w:proofErr w:type="spellEnd"/>
      <w:r w:rsidRPr="00E74F9C">
        <w:rPr>
          <w:rFonts w:asciiTheme="majorHAnsi" w:hAnsiTheme="majorHAnsi" w:cstheme="majorHAnsi"/>
          <w:color w:val="000000"/>
          <w:sz w:val="21"/>
          <w:szCs w:val="21"/>
        </w:rPr>
        <w:t xml:space="preserve">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xml:space="preserve"> is optimistic that amendments to the Anti-Wiretapping Law could be passed within the year, expanding exemptions to the wiretap ban that would allow snooping on drug suspects in a bid to boost the administration’s war on the illicit trade.</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This even while law enforcement agencies continued to deny it had wiretapping capability as the Senate committee on public order and dangerous drugs held its second hearing on the proposed amendments</w:t>
      </w:r>
      <w:r w:rsidRPr="00E74F9C">
        <w:rPr>
          <w:rStyle w:val="apple-converted-space"/>
          <w:rFonts w:asciiTheme="majorHAnsi" w:hAnsiTheme="majorHAnsi" w:cstheme="majorHAnsi"/>
          <w:color w:val="000000"/>
          <w:sz w:val="21"/>
          <w:szCs w:val="21"/>
        </w:rPr>
        <w:t> </w:t>
      </w:r>
      <w:r w:rsidRPr="00E74F9C">
        <w:rPr>
          <w:rStyle w:val="aqj"/>
          <w:rFonts w:asciiTheme="majorHAnsi" w:hAnsiTheme="majorHAnsi" w:cstheme="majorHAnsi"/>
          <w:color w:val="000000"/>
          <w:sz w:val="21"/>
          <w:szCs w:val="21"/>
          <w:bdr w:val="none" w:sz="0" w:space="0" w:color="auto" w:frame="1"/>
        </w:rPr>
        <w:t>Tuesday</w:t>
      </w:r>
      <w:r w:rsidRPr="00E74F9C">
        <w:rPr>
          <w:rStyle w:val="apple-converted-space"/>
          <w:rFonts w:asciiTheme="majorHAnsi" w:hAnsiTheme="majorHAnsi" w:cstheme="majorHAnsi"/>
          <w:color w:val="000000"/>
          <w:sz w:val="21"/>
          <w:szCs w:val="21"/>
        </w:rPr>
        <w:t> </w:t>
      </w:r>
      <w:r w:rsidRPr="00E74F9C">
        <w:rPr>
          <w:rFonts w:asciiTheme="majorHAnsi" w:hAnsiTheme="majorHAnsi" w:cstheme="majorHAnsi"/>
          <w:color w:val="000000"/>
          <w:sz w:val="21"/>
          <w:szCs w:val="21"/>
        </w:rPr>
        <w:t>afternoon.</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“Within the year, that could be passed.  I am also in talks with the House (of Representatives),”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xml:space="preserve"> told.</w:t>
      </w:r>
    </w:p>
    <w:p w:rsidR="00E74F9C" w:rsidRPr="00E74F9C" w:rsidRDefault="00E74F9C" w:rsidP="00E74F9C">
      <w:pPr>
        <w:spacing w:after="0"/>
        <w:rPr>
          <w:rFonts w:asciiTheme="majorHAnsi" w:hAnsiTheme="majorHAnsi" w:cstheme="majorHAnsi"/>
          <w:color w:val="000000"/>
          <w:sz w:val="21"/>
          <w:szCs w:val="21"/>
          <w:bdr w:val="none" w:sz="0" w:space="0" w:color="auto" w:frame="1"/>
        </w:rPr>
      </w:pP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Four separate bills authored by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xml:space="preserve"> and Senators Gregorio Honasan, Grace Poe, Juan Edgardo Angara, are seeking to amend the Anti-Wiretapping Law of 1965 to include among exemptions violations of the 2002 Comprehensive Dangerous Drugs Act.</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Currently, the 51-year-old law penalizes the secret interception of private conversations but grants exemptions for limited situations: “cases involving the crimes of treason, espionage, provoking war and disloyalty in case of war, piracy, mutiny in the high seas, rebellion, conspiracy and proposal to commit rebellion, inciting to rebellion, sedition, conspiracy to commit sedition, inciting to sedition, kidnapping as defined by the Revised Penal Code, and violations of Commonwealth Act No. 616, punishing espionage and other offenses against national security.”</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Under the proposed amendment, authorities may undertake wiretapping operations on particular targets when allowed by a court order.</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“This will mean a lot. Without this, they only have one arm for punching. In my experience, we should rely more on technical intelligence. </w:t>
      </w:r>
      <w:proofErr w:type="spellStart"/>
      <w:r w:rsidRPr="00E74F9C">
        <w:rPr>
          <w:rFonts w:asciiTheme="majorHAnsi" w:hAnsiTheme="majorHAnsi" w:cstheme="majorHAnsi"/>
          <w:color w:val="000000"/>
          <w:sz w:val="21"/>
          <w:szCs w:val="21"/>
        </w:rPr>
        <w:t>Ang</w:t>
      </w:r>
      <w:proofErr w:type="spellEnd"/>
      <w:r w:rsidRPr="00E74F9C">
        <w:rPr>
          <w:rFonts w:asciiTheme="majorHAnsi" w:hAnsiTheme="majorHAnsi" w:cstheme="majorHAnsi"/>
          <w:color w:val="000000"/>
          <w:sz w:val="21"/>
          <w:szCs w:val="21"/>
        </w:rPr>
        <w:t xml:space="preserve"> human intelligence or </w:t>
      </w:r>
      <w:proofErr w:type="spellStart"/>
      <w:r w:rsidRPr="00E74F9C">
        <w:rPr>
          <w:rFonts w:asciiTheme="majorHAnsi" w:hAnsiTheme="majorHAnsi" w:cstheme="majorHAnsi"/>
          <w:color w:val="000000"/>
          <w:sz w:val="21"/>
          <w:szCs w:val="21"/>
        </w:rPr>
        <w:t>HumInt</w:t>
      </w:r>
      <w:proofErr w:type="spellEnd"/>
      <w:r w:rsidRPr="00E74F9C">
        <w:rPr>
          <w:rFonts w:asciiTheme="majorHAnsi" w:hAnsiTheme="majorHAnsi" w:cstheme="majorHAnsi"/>
          <w:color w:val="000000"/>
          <w:sz w:val="21"/>
          <w:szCs w:val="21"/>
        </w:rPr>
        <w:t xml:space="preserve">, that’s just half of the overall effort. But technical intelligence or signal intelligence, that’s very useful </w:t>
      </w:r>
      <w:proofErr w:type="spellStart"/>
      <w:r w:rsidRPr="00E74F9C">
        <w:rPr>
          <w:rFonts w:asciiTheme="majorHAnsi" w:hAnsiTheme="majorHAnsi" w:cstheme="majorHAnsi"/>
          <w:color w:val="000000"/>
          <w:sz w:val="21"/>
          <w:szCs w:val="21"/>
        </w:rPr>
        <w:t>yan</w:t>
      </w:r>
      <w:proofErr w:type="spellEnd"/>
      <w:r w:rsidRPr="00E74F9C">
        <w:rPr>
          <w:rFonts w:asciiTheme="majorHAnsi" w:hAnsiTheme="majorHAnsi" w:cstheme="majorHAnsi"/>
          <w:color w:val="000000"/>
          <w:sz w:val="21"/>
          <w:szCs w:val="21"/>
        </w:rPr>
        <w:t xml:space="preserve">,” said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a former national police chief.</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Once approved, the law would allow authorities to intercept all forms of digital communications by their surveillance targets, whether phone calls and text messages, or emails and chats through applications that use internet connection.</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He said the public would have nothing to worry about, as law enforcers would only undertake wiretapping operations on specific targets if allowed by the court.</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During</w:t>
      </w:r>
      <w:r w:rsidRPr="00E74F9C">
        <w:rPr>
          <w:rStyle w:val="apple-converted-space"/>
          <w:rFonts w:asciiTheme="majorHAnsi" w:hAnsiTheme="majorHAnsi" w:cstheme="majorHAnsi"/>
          <w:color w:val="000000"/>
          <w:sz w:val="21"/>
          <w:szCs w:val="21"/>
        </w:rPr>
        <w:t> </w:t>
      </w:r>
      <w:r w:rsidRPr="00E74F9C">
        <w:rPr>
          <w:rStyle w:val="aqj"/>
          <w:rFonts w:asciiTheme="majorHAnsi" w:hAnsiTheme="majorHAnsi" w:cstheme="majorHAnsi"/>
          <w:color w:val="000000"/>
          <w:sz w:val="21"/>
          <w:szCs w:val="21"/>
          <w:bdr w:val="none" w:sz="0" w:space="0" w:color="auto" w:frame="1"/>
        </w:rPr>
        <w:t>Tuesday’s</w:t>
      </w:r>
      <w:r w:rsidRPr="00E74F9C">
        <w:rPr>
          <w:rStyle w:val="apple-converted-space"/>
          <w:rFonts w:asciiTheme="majorHAnsi" w:hAnsiTheme="majorHAnsi" w:cstheme="majorHAnsi"/>
          <w:color w:val="000000"/>
          <w:sz w:val="21"/>
          <w:szCs w:val="21"/>
        </w:rPr>
        <w:t> </w:t>
      </w:r>
      <w:r w:rsidRPr="00E74F9C">
        <w:rPr>
          <w:rFonts w:asciiTheme="majorHAnsi" w:hAnsiTheme="majorHAnsi" w:cstheme="majorHAnsi"/>
          <w:color w:val="000000"/>
          <w:sz w:val="21"/>
          <w:szCs w:val="21"/>
        </w:rPr>
        <w:t xml:space="preserve">hearing,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xml:space="preserve"> urged the Philippine National Police, the National Bureau of Investigation and the Philippine Drug Enforcement Agency to include in their respective 2017 budget proposals funding for the procurement of wiretapping equipment in preparation for the bill’s eventual passage.</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Agency representatives all told </w:t>
      </w:r>
      <w:proofErr w:type="spellStart"/>
      <w:r w:rsidRPr="00E74F9C">
        <w:rPr>
          <w:rFonts w:asciiTheme="majorHAnsi" w:hAnsiTheme="majorHAnsi" w:cstheme="majorHAnsi"/>
          <w:color w:val="000000"/>
          <w:sz w:val="21"/>
          <w:szCs w:val="21"/>
        </w:rPr>
        <w:t>Lacson’s</w:t>
      </w:r>
      <w:proofErr w:type="spellEnd"/>
      <w:r w:rsidRPr="00E74F9C">
        <w:rPr>
          <w:rFonts w:asciiTheme="majorHAnsi" w:hAnsiTheme="majorHAnsi" w:cstheme="majorHAnsi"/>
          <w:color w:val="000000"/>
          <w:sz w:val="21"/>
          <w:szCs w:val="21"/>
        </w:rPr>
        <w:t xml:space="preserve"> committee</w:t>
      </w:r>
      <w:r w:rsidRPr="00E74F9C">
        <w:rPr>
          <w:rStyle w:val="apple-converted-space"/>
          <w:rFonts w:asciiTheme="majorHAnsi" w:hAnsiTheme="majorHAnsi" w:cstheme="majorHAnsi"/>
          <w:color w:val="000000"/>
          <w:sz w:val="21"/>
          <w:szCs w:val="21"/>
        </w:rPr>
        <w:t> </w:t>
      </w:r>
      <w:r w:rsidRPr="00E74F9C">
        <w:rPr>
          <w:rStyle w:val="aqj"/>
          <w:rFonts w:asciiTheme="majorHAnsi" w:hAnsiTheme="majorHAnsi" w:cstheme="majorHAnsi"/>
          <w:color w:val="000000"/>
          <w:sz w:val="21"/>
          <w:szCs w:val="21"/>
          <w:bdr w:val="none" w:sz="0" w:space="0" w:color="auto" w:frame="1"/>
        </w:rPr>
        <w:t>Tuesday</w:t>
      </w:r>
      <w:r w:rsidRPr="00E74F9C">
        <w:rPr>
          <w:rStyle w:val="apple-converted-space"/>
          <w:rFonts w:asciiTheme="majorHAnsi" w:hAnsiTheme="majorHAnsi" w:cstheme="majorHAnsi"/>
          <w:color w:val="000000"/>
          <w:sz w:val="21"/>
          <w:szCs w:val="21"/>
        </w:rPr>
        <w:t> </w:t>
      </w:r>
      <w:r w:rsidRPr="00E74F9C">
        <w:rPr>
          <w:rFonts w:asciiTheme="majorHAnsi" w:hAnsiTheme="majorHAnsi" w:cstheme="majorHAnsi"/>
          <w:color w:val="000000"/>
          <w:sz w:val="21"/>
          <w:szCs w:val="21"/>
        </w:rPr>
        <w:t xml:space="preserve">that they had no capability for any form of wiretapping, which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xml:space="preserve"> doubted.</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“I know they have,” </w:t>
      </w:r>
      <w:proofErr w:type="spellStart"/>
      <w:r w:rsidRPr="00E74F9C">
        <w:rPr>
          <w:rFonts w:asciiTheme="majorHAnsi" w:hAnsiTheme="majorHAnsi" w:cstheme="majorHAnsi"/>
          <w:color w:val="000000"/>
          <w:sz w:val="21"/>
          <w:szCs w:val="21"/>
        </w:rPr>
        <w:t>Lacson</w:t>
      </w:r>
      <w:proofErr w:type="spellEnd"/>
      <w:r w:rsidRPr="00E74F9C">
        <w:rPr>
          <w:rFonts w:asciiTheme="majorHAnsi" w:hAnsiTheme="majorHAnsi" w:cstheme="majorHAnsi"/>
          <w:color w:val="000000"/>
          <w:sz w:val="21"/>
          <w:szCs w:val="21"/>
        </w:rPr>
        <w:t xml:space="preserve"> said.</w:t>
      </w:r>
    </w:p>
    <w:p w:rsidR="00E74F9C" w:rsidRPr="00E74F9C"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E74F9C">
        <w:rPr>
          <w:rFonts w:asciiTheme="majorHAnsi" w:hAnsiTheme="majorHAnsi" w:cstheme="majorHAnsi"/>
          <w:color w:val="000000"/>
          <w:sz w:val="21"/>
          <w:szCs w:val="21"/>
        </w:rPr>
        <w:t xml:space="preserve">“But that’s part of their training. With their </w:t>
      </w:r>
      <w:proofErr w:type="gramStart"/>
      <w:r w:rsidRPr="00E74F9C">
        <w:rPr>
          <w:rFonts w:asciiTheme="majorHAnsi" w:hAnsiTheme="majorHAnsi" w:cstheme="majorHAnsi"/>
          <w:color w:val="000000"/>
          <w:sz w:val="21"/>
          <w:szCs w:val="21"/>
        </w:rPr>
        <w:t>intel</w:t>
      </w:r>
      <w:proofErr w:type="gramEnd"/>
      <w:r w:rsidRPr="00E74F9C">
        <w:rPr>
          <w:rFonts w:asciiTheme="majorHAnsi" w:hAnsiTheme="majorHAnsi" w:cstheme="majorHAnsi"/>
          <w:color w:val="000000"/>
          <w:sz w:val="21"/>
          <w:szCs w:val="21"/>
        </w:rPr>
        <w:t xml:space="preserve"> training, they are really prone to clamming up. I used to be there. I know how it feels… I can assume there are ongoing operations, and to divulge here with all of you (the media) present that they have such capability, that could drive their quarry away or take more precaution in conversing about illegal activities,” he said.  </w:t>
      </w:r>
      <w:r w:rsidRPr="00E74F9C">
        <w:rPr>
          <w:rStyle w:val="Strong"/>
          <w:rFonts w:asciiTheme="majorHAnsi" w:hAnsiTheme="majorHAnsi" w:cstheme="majorHAnsi"/>
          <w:color w:val="000000"/>
          <w:sz w:val="21"/>
          <w:szCs w:val="21"/>
        </w:rPr>
        <w:t>SFM</w:t>
      </w:r>
    </w:p>
    <w:p w:rsidR="00D461FF" w:rsidRPr="00E74F9C" w:rsidRDefault="00E74F9C" w:rsidP="00E74F9C">
      <w:pPr>
        <w:spacing w:after="0"/>
        <w:rPr>
          <w:rStyle w:val="apple-converted-space"/>
          <w:rFonts w:asciiTheme="majorHAnsi" w:hAnsiTheme="majorHAnsi" w:cstheme="majorHAnsi"/>
          <w:color w:val="000000"/>
          <w:sz w:val="27"/>
          <w:szCs w:val="27"/>
          <w:bdr w:val="none" w:sz="0" w:space="0" w:color="auto" w:frame="1"/>
        </w:rPr>
      </w:pPr>
      <w:r w:rsidRPr="00E74F9C">
        <w:rPr>
          <w:rFonts w:asciiTheme="majorHAnsi" w:hAnsiTheme="majorHAnsi" w:cstheme="majorHAnsi"/>
          <w:color w:val="000000"/>
          <w:sz w:val="27"/>
          <w:szCs w:val="27"/>
          <w:bdr w:val="none" w:sz="0" w:space="0" w:color="auto" w:frame="1"/>
        </w:rPr>
        <w:br/>
      </w:r>
      <w:r w:rsidRPr="00E74F9C">
        <w:rPr>
          <w:rFonts w:asciiTheme="majorHAnsi" w:hAnsiTheme="majorHAnsi" w:cstheme="majorHAnsi"/>
          <w:color w:val="000000"/>
          <w:sz w:val="27"/>
          <w:szCs w:val="27"/>
          <w:bdr w:val="none" w:sz="0" w:space="0" w:color="auto" w:frame="1"/>
        </w:rPr>
        <w:br/>
      </w:r>
      <w:r w:rsidR="00665C99" w:rsidRPr="00E74F9C">
        <w:rPr>
          <w:rFonts w:asciiTheme="majorHAnsi" w:hAnsiTheme="majorHAnsi" w:cstheme="majorHAnsi"/>
          <w:color w:val="000000"/>
          <w:bdr w:val="none" w:sz="0" w:space="0" w:color="auto" w:frame="1"/>
        </w:rPr>
        <w:t>(</w:t>
      </w:r>
      <w:r w:rsidRPr="00E74F9C">
        <w:rPr>
          <w:rFonts w:asciiTheme="majorHAnsi" w:hAnsiTheme="majorHAnsi" w:cstheme="majorHAnsi"/>
          <w:color w:val="000000"/>
          <w:bdr w:val="none" w:sz="0" w:space="0" w:color="auto" w:frame="1"/>
        </w:rPr>
        <w:t>SOURCE:</w:t>
      </w:r>
      <w:r w:rsidR="00400C1B" w:rsidRPr="00E74F9C">
        <w:rPr>
          <w:rStyle w:val="apple-converted-space"/>
          <w:rFonts w:asciiTheme="majorHAnsi" w:hAnsiTheme="majorHAnsi" w:cstheme="majorHAnsi"/>
          <w:color w:val="000000"/>
          <w:bdr w:val="none" w:sz="0" w:space="0" w:color="auto" w:frame="1"/>
        </w:rPr>
        <w:t> </w:t>
      </w:r>
      <w:hyperlink r:id="rId10" w:anchor="ixzz4XiCo1G2G" w:history="1">
        <w:r w:rsidR="00400C1B" w:rsidRPr="00E74F9C">
          <w:rPr>
            <w:rStyle w:val="Hyperlink"/>
            <w:rFonts w:asciiTheme="majorHAnsi" w:hAnsiTheme="majorHAnsi" w:cstheme="majorHAnsi"/>
            <w:color w:val="003399"/>
            <w:bdr w:val="none" w:sz="0" w:space="0" w:color="auto" w:frame="1"/>
          </w:rPr>
          <w:t>http://newsinfo.inquirer.net/819664/bills-to-allow-wiretapping-of-drug-suspects-to-pass-within-year-lacson#ixzz4XiCo1G2G</w:t>
        </w:r>
      </w:hyperlink>
      <w:r w:rsidR="00400C1B" w:rsidRPr="00E74F9C">
        <w:rPr>
          <w:rStyle w:val="apple-converted-space"/>
          <w:rFonts w:asciiTheme="majorHAnsi" w:hAnsiTheme="majorHAnsi" w:cstheme="majorHAnsi"/>
          <w:color w:val="000000"/>
          <w:sz w:val="27"/>
          <w:szCs w:val="27"/>
          <w:bdr w:val="none" w:sz="0" w:space="0" w:color="auto" w:frame="1"/>
        </w:rPr>
        <w:t> </w:t>
      </w:r>
      <w:r w:rsidR="00665C99" w:rsidRPr="00E74F9C">
        <w:rPr>
          <w:rStyle w:val="apple-converted-space"/>
          <w:rFonts w:asciiTheme="majorHAnsi" w:hAnsiTheme="majorHAnsi" w:cstheme="majorHAnsi"/>
          <w:color w:val="000000"/>
          <w:sz w:val="27"/>
          <w:szCs w:val="27"/>
          <w:bdr w:val="none" w:sz="0" w:space="0" w:color="auto" w:frame="1"/>
        </w:rPr>
        <w:t>)</w:t>
      </w:r>
    </w:p>
    <w:p w:rsidR="00665C99" w:rsidRPr="00E74F9C" w:rsidRDefault="00665C99" w:rsidP="00D461FF">
      <w:pPr>
        <w:spacing w:after="0"/>
        <w:rPr>
          <w:rFonts w:asciiTheme="majorHAnsi" w:hAnsiTheme="majorHAnsi" w:cstheme="majorHAnsi"/>
          <w:color w:val="000000"/>
          <w:sz w:val="27"/>
          <w:szCs w:val="27"/>
          <w:bdr w:val="none" w:sz="0" w:space="0" w:color="auto" w:frame="1"/>
        </w:rPr>
      </w:pPr>
    </w:p>
    <w:p w:rsidR="00D461FF" w:rsidRPr="00E74F9C" w:rsidRDefault="00D461FF" w:rsidP="00D461FF">
      <w:pPr>
        <w:spacing w:after="0"/>
        <w:rPr>
          <w:rFonts w:asciiTheme="majorHAnsi" w:hAnsiTheme="majorHAnsi" w:cstheme="majorHAnsi"/>
          <w:color w:val="000000"/>
          <w:sz w:val="27"/>
          <w:szCs w:val="27"/>
          <w:bdr w:val="none" w:sz="0" w:space="0" w:color="auto" w:frame="1"/>
        </w:rPr>
      </w:pPr>
    </w:p>
    <w:p w:rsidR="00665C99" w:rsidRPr="00E74F9C" w:rsidRDefault="00665C99" w:rsidP="00D461FF">
      <w:pPr>
        <w:spacing w:after="0"/>
        <w:rPr>
          <w:rFonts w:asciiTheme="majorHAnsi" w:hAnsiTheme="majorHAnsi" w:cstheme="majorHAnsi"/>
          <w:color w:val="000000"/>
          <w:sz w:val="40"/>
          <w:szCs w:val="40"/>
          <w:shd w:val="clear" w:color="auto" w:fill="FFFFFF"/>
        </w:rPr>
      </w:pPr>
      <w:r w:rsidRPr="00E74F9C">
        <w:rPr>
          <w:rFonts w:asciiTheme="majorHAnsi" w:hAnsiTheme="majorHAnsi" w:cstheme="majorHAnsi"/>
          <w:noProof/>
          <w:color w:val="000000"/>
          <w:sz w:val="40"/>
          <w:szCs w:val="40"/>
          <w:shd w:val="clear" w:color="auto" w:fill="FFFFFF"/>
          <w:lang w:val="en-PH" w:eastAsia="en-PH"/>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2143125" cy="204311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3.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2043113"/>
                    </a:xfrm>
                    <a:prstGeom prst="rect">
                      <a:avLst/>
                    </a:prstGeom>
                  </pic:spPr>
                </pic:pic>
              </a:graphicData>
            </a:graphic>
            <wp14:sizeRelH relativeFrom="page">
              <wp14:pctWidth>0</wp14:pctWidth>
            </wp14:sizeRelH>
            <wp14:sizeRelV relativeFrom="page">
              <wp14:pctHeight>0</wp14:pctHeight>
            </wp14:sizeRelV>
          </wp:anchor>
        </w:drawing>
      </w:r>
      <w:r w:rsidR="00D461FF" w:rsidRPr="00E74F9C">
        <w:rPr>
          <w:rFonts w:asciiTheme="majorHAnsi" w:hAnsiTheme="majorHAnsi" w:cstheme="majorHAnsi"/>
          <w:color w:val="000000"/>
          <w:sz w:val="40"/>
          <w:szCs w:val="40"/>
          <w:shd w:val="clear" w:color="auto" w:fill="FFFFFF"/>
        </w:rPr>
        <w:t xml:space="preserve">PNP, AFP, Muslim leaders vow to prevent terror in Central </w:t>
      </w:r>
      <w:proofErr w:type="spellStart"/>
      <w:r w:rsidR="00D461FF" w:rsidRPr="00E74F9C">
        <w:rPr>
          <w:rFonts w:asciiTheme="majorHAnsi" w:hAnsiTheme="majorHAnsi" w:cstheme="majorHAnsi"/>
          <w:color w:val="000000"/>
          <w:sz w:val="40"/>
          <w:szCs w:val="40"/>
          <w:shd w:val="clear" w:color="auto" w:fill="FFFFFF"/>
        </w:rPr>
        <w:t>Visayas</w:t>
      </w:r>
      <w:proofErr w:type="spellEnd"/>
    </w:p>
    <w:p w:rsidR="00665C99" w:rsidRPr="00E74F9C" w:rsidRDefault="00665C99" w:rsidP="00D461FF">
      <w:pPr>
        <w:spacing w:after="0"/>
        <w:rPr>
          <w:rFonts w:asciiTheme="majorHAnsi" w:hAnsiTheme="majorHAnsi" w:cstheme="majorHAnsi"/>
          <w:b/>
          <w:bCs/>
          <w:color w:val="000000"/>
          <w:sz w:val="21"/>
          <w:szCs w:val="21"/>
          <w:shd w:val="clear" w:color="auto" w:fill="FFFFFF"/>
        </w:rPr>
      </w:pPr>
      <w:proofErr w:type="gramStart"/>
      <w:r w:rsidRPr="00E74F9C">
        <w:rPr>
          <w:rFonts w:asciiTheme="majorHAnsi" w:hAnsiTheme="majorHAnsi" w:cstheme="majorHAnsi"/>
          <w:b/>
          <w:bCs/>
          <w:color w:val="000000"/>
          <w:sz w:val="21"/>
          <w:szCs w:val="21"/>
          <w:shd w:val="clear" w:color="auto" w:fill="FFFFFF"/>
        </w:rPr>
        <w:t>by</w:t>
      </w:r>
      <w:proofErr w:type="gramEnd"/>
      <w:r w:rsidRPr="00E74F9C">
        <w:rPr>
          <w:rFonts w:asciiTheme="majorHAnsi" w:hAnsiTheme="majorHAnsi" w:cstheme="majorHAnsi"/>
          <w:b/>
          <w:bCs/>
          <w:color w:val="000000"/>
          <w:sz w:val="21"/>
          <w:szCs w:val="21"/>
          <w:shd w:val="clear" w:color="auto" w:fill="FFFFFF"/>
        </w:rPr>
        <w:t>:</w:t>
      </w:r>
      <w:r w:rsidRPr="00E74F9C">
        <w:rPr>
          <w:rStyle w:val="apple-converted-space"/>
          <w:rFonts w:asciiTheme="majorHAnsi" w:hAnsiTheme="majorHAnsi" w:cstheme="majorHAnsi"/>
          <w:b/>
          <w:bCs/>
          <w:color w:val="000000"/>
          <w:sz w:val="21"/>
          <w:szCs w:val="21"/>
          <w:shd w:val="clear" w:color="auto" w:fill="FFFFFF"/>
        </w:rPr>
        <w:t> </w:t>
      </w:r>
      <w:proofErr w:type="spellStart"/>
      <w:r w:rsidR="007433FB" w:rsidRPr="00E74F9C">
        <w:rPr>
          <w:rFonts w:asciiTheme="majorHAnsi" w:hAnsiTheme="majorHAnsi" w:cstheme="majorHAnsi"/>
        </w:rPr>
        <w:fldChar w:fldCharType="begin"/>
      </w:r>
      <w:r w:rsidR="007433FB" w:rsidRPr="00E74F9C">
        <w:rPr>
          <w:rFonts w:asciiTheme="majorHAnsi" w:hAnsiTheme="majorHAnsi" w:cstheme="majorHAnsi"/>
        </w:rPr>
        <w:instrText xml:space="preserve"> HYPERLINK "http://newsinfo.inquirer.net/byline/ador-vincent-mayol" </w:instrText>
      </w:r>
      <w:r w:rsidR="007433FB" w:rsidRPr="00E74F9C">
        <w:rPr>
          <w:rFonts w:asciiTheme="majorHAnsi" w:hAnsiTheme="majorHAnsi" w:cstheme="majorHAnsi"/>
        </w:rPr>
        <w:fldChar w:fldCharType="separate"/>
      </w:r>
      <w:r w:rsidRPr="00E74F9C">
        <w:rPr>
          <w:rStyle w:val="Hyperlink"/>
          <w:rFonts w:asciiTheme="majorHAnsi" w:hAnsiTheme="majorHAnsi" w:cstheme="majorHAnsi"/>
          <w:b/>
          <w:bCs/>
          <w:color w:val="0B72B5"/>
          <w:sz w:val="21"/>
          <w:szCs w:val="21"/>
          <w:bdr w:val="none" w:sz="0" w:space="0" w:color="auto" w:frame="1"/>
          <w:shd w:val="clear" w:color="auto" w:fill="FFFFFF"/>
        </w:rPr>
        <w:t>Ador</w:t>
      </w:r>
      <w:proofErr w:type="spellEnd"/>
      <w:r w:rsidRPr="00E74F9C">
        <w:rPr>
          <w:rStyle w:val="Hyperlink"/>
          <w:rFonts w:asciiTheme="majorHAnsi" w:hAnsiTheme="majorHAnsi" w:cstheme="majorHAnsi"/>
          <w:b/>
          <w:bCs/>
          <w:color w:val="0B72B5"/>
          <w:sz w:val="21"/>
          <w:szCs w:val="21"/>
          <w:bdr w:val="none" w:sz="0" w:space="0" w:color="auto" w:frame="1"/>
          <w:shd w:val="clear" w:color="auto" w:fill="FFFFFF"/>
        </w:rPr>
        <w:t xml:space="preserve"> Vincent </w:t>
      </w:r>
      <w:proofErr w:type="spellStart"/>
      <w:r w:rsidRPr="00E74F9C">
        <w:rPr>
          <w:rStyle w:val="Hyperlink"/>
          <w:rFonts w:asciiTheme="majorHAnsi" w:hAnsiTheme="majorHAnsi" w:cstheme="majorHAnsi"/>
          <w:b/>
          <w:bCs/>
          <w:color w:val="0B72B5"/>
          <w:sz w:val="21"/>
          <w:szCs w:val="21"/>
          <w:bdr w:val="none" w:sz="0" w:space="0" w:color="auto" w:frame="1"/>
          <w:shd w:val="clear" w:color="auto" w:fill="FFFFFF"/>
        </w:rPr>
        <w:t>Mayol</w:t>
      </w:r>
      <w:proofErr w:type="spellEnd"/>
      <w:r w:rsidR="007433FB" w:rsidRPr="00E74F9C">
        <w:rPr>
          <w:rStyle w:val="Hyperlink"/>
          <w:rFonts w:asciiTheme="majorHAnsi" w:hAnsiTheme="majorHAnsi" w:cstheme="majorHAnsi"/>
          <w:b/>
          <w:bCs/>
          <w:color w:val="0B72B5"/>
          <w:sz w:val="21"/>
          <w:szCs w:val="21"/>
          <w:bdr w:val="none" w:sz="0" w:space="0" w:color="auto" w:frame="1"/>
          <w:shd w:val="clear" w:color="auto" w:fill="FFFFFF"/>
        </w:rPr>
        <w:fldChar w:fldCharType="end"/>
      </w:r>
      <w:r w:rsidRPr="00E74F9C">
        <w:rPr>
          <w:rStyle w:val="apple-converted-space"/>
          <w:rFonts w:asciiTheme="majorHAnsi" w:hAnsiTheme="majorHAnsi" w:cstheme="majorHAnsi"/>
          <w:b/>
          <w:bCs/>
          <w:color w:val="000000"/>
          <w:sz w:val="21"/>
          <w:szCs w:val="21"/>
          <w:shd w:val="clear" w:color="auto" w:fill="FFFFFF"/>
        </w:rPr>
        <w:t> </w:t>
      </w:r>
    </w:p>
    <w:p w:rsidR="00665C99" w:rsidRPr="00E74F9C" w:rsidRDefault="00665C99" w:rsidP="00D461FF">
      <w:pPr>
        <w:spacing w:after="0"/>
        <w:rPr>
          <w:rFonts w:asciiTheme="majorHAnsi" w:hAnsiTheme="majorHAnsi" w:cstheme="majorHAnsi"/>
          <w:b/>
          <w:bCs/>
          <w:color w:val="000000"/>
          <w:sz w:val="21"/>
          <w:szCs w:val="21"/>
          <w:shd w:val="clear" w:color="auto" w:fill="FFFFFF"/>
        </w:rPr>
      </w:pPr>
    </w:p>
    <w:p w:rsidR="00E74F9C" w:rsidRPr="00DC03BD"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CEBU CITY – In attaining peace, collaboration is key.</w:t>
      </w:r>
    </w:p>
    <w:p w:rsidR="00E74F9C" w:rsidRPr="00DC03BD" w:rsidRDefault="00DC03BD" w:rsidP="00E74F9C">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noProof/>
          <w:sz w:val="21"/>
          <w:szCs w:val="21"/>
          <w:lang w:val="en-PH" w:eastAsia="en-PH"/>
        </w:rPr>
        <mc:AlternateContent>
          <mc:Choice Requires="wps">
            <w:drawing>
              <wp:anchor distT="45720" distB="45720" distL="114300" distR="114300" simplePos="0" relativeHeight="251666432" behindDoc="0" locked="0" layoutInCell="1" allowOverlap="1" wp14:anchorId="462B9F42" wp14:editId="1289726F">
                <wp:simplePos x="0" y="0"/>
                <wp:positionH relativeFrom="margin">
                  <wp:posOffset>-9525</wp:posOffset>
                </wp:positionH>
                <wp:positionV relativeFrom="paragraph">
                  <wp:posOffset>183515</wp:posOffset>
                </wp:positionV>
                <wp:extent cx="2152650" cy="4476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47675"/>
                        </a:xfrm>
                        <a:prstGeom prst="rect">
                          <a:avLst/>
                        </a:prstGeom>
                        <a:solidFill>
                          <a:srgbClr val="FFFFFF"/>
                        </a:solidFill>
                        <a:ln w="9525">
                          <a:solidFill>
                            <a:schemeClr val="bg1"/>
                          </a:solidFill>
                          <a:miter lim="800000"/>
                          <a:headEnd/>
                          <a:tailEnd/>
                        </a:ln>
                      </wps:spPr>
                      <wps:txb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B9F42" id="_x0000_s1028" type="#_x0000_t202" style="position:absolute;margin-left:-.75pt;margin-top:14.45pt;width:169.5pt;height:3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" strokecolor="white [3212]">
                <v:textbo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v:textbox>
                <w10:wrap type="square" anchorx="margin"/>
              </v:shape>
            </w:pict>
          </mc:Fallback>
        </mc:AlternateContent>
      </w:r>
      <w:r w:rsidR="00E74F9C" w:rsidRPr="00DC03BD">
        <w:rPr>
          <w:rFonts w:asciiTheme="majorHAnsi" w:hAnsiTheme="majorHAnsi" w:cstheme="majorHAnsi"/>
          <w:color w:val="000000"/>
          <w:sz w:val="21"/>
          <w:szCs w:val="21"/>
        </w:rPr>
        <w:t xml:space="preserve">With this in mind, Chief Supt. </w:t>
      </w:r>
      <w:proofErr w:type="spellStart"/>
      <w:r w:rsidR="00E74F9C" w:rsidRPr="00DC03BD">
        <w:rPr>
          <w:rFonts w:asciiTheme="majorHAnsi" w:hAnsiTheme="majorHAnsi" w:cstheme="majorHAnsi"/>
          <w:color w:val="000000"/>
          <w:sz w:val="21"/>
          <w:szCs w:val="21"/>
        </w:rPr>
        <w:t>Noli</w:t>
      </w:r>
      <w:proofErr w:type="spellEnd"/>
      <w:r w:rsidR="00E74F9C" w:rsidRPr="00DC03BD">
        <w:rPr>
          <w:rFonts w:asciiTheme="majorHAnsi" w:hAnsiTheme="majorHAnsi" w:cstheme="majorHAnsi"/>
          <w:color w:val="000000"/>
          <w:sz w:val="21"/>
          <w:szCs w:val="21"/>
        </w:rPr>
        <w:t xml:space="preserve"> </w:t>
      </w:r>
      <w:proofErr w:type="spellStart"/>
      <w:r w:rsidR="00E74F9C" w:rsidRPr="00DC03BD">
        <w:rPr>
          <w:rFonts w:asciiTheme="majorHAnsi" w:hAnsiTheme="majorHAnsi" w:cstheme="majorHAnsi"/>
          <w:color w:val="000000"/>
          <w:sz w:val="21"/>
          <w:szCs w:val="21"/>
        </w:rPr>
        <w:t>Taliño</w:t>
      </w:r>
      <w:proofErr w:type="spellEnd"/>
      <w:r w:rsidR="00E74F9C" w:rsidRPr="00DC03BD">
        <w:rPr>
          <w:rFonts w:asciiTheme="majorHAnsi" w:hAnsiTheme="majorHAnsi" w:cstheme="majorHAnsi"/>
          <w:color w:val="000000"/>
          <w:sz w:val="21"/>
          <w:szCs w:val="21"/>
        </w:rPr>
        <w:t xml:space="preserve">, director of the Police Regional Office in Central </w:t>
      </w:r>
      <w:proofErr w:type="spellStart"/>
      <w:r w:rsidR="00E74F9C" w:rsidRPr="00DC03BD">
        <w:rPr>
          <w:rFonts w:asciiTheme="majorHAnsi" w:hAnsiTheme="majorHAnsi" w:cstheme="majorHAnsi"/>
          <w:color w:val="000000"/>
          <w:sz w:val="21"/>
          <w:szCs w:val="21"/>
        </w:rPr>
        <w:t>Visayas</w:t>
      </w:r>
      <w:proofErr w:type="spellEnd"/>
      <w:r w:rsidR="00E74F9C" w:rsidRPr="00DC03BD">
        <w:rPr>
          <w:rFonts w:asciiTheme="majorHAnsi" w:hAnsiTheme="majorHAnsi" w:cstheme="majorHAnsi"/>
          <w:color w:val="000000"/>
          <w:sz w:val="21"/>
          <w:szCs w:val="21"/>
        </w:rPr>
        <w:t xml:space="preserve"> (PRO-7), and Major General Raul </w:t>
      </w:r>
      <w:proofErr w:type="gramStart"/>
      <w:r w:rsidR="00E74F9C" w:rsidRPr="00DC03BD">
        <w:rPr>
          <w:rFonts w:asciiTheme="majorHAnsi" w:hAnsiTheme="majorHAnsi" w:cstheme="majorHAnsi"/>
          <w:color w:val="000000"/>
          <w:sz w:val="21"/>
          <w:szCs w:val="21"/>
        </w:rPr>
        <w:t>del</w:t>
      </w:r>
      <w:proofErr w:type="gramEnd"/>
      <w:r w:rsidR="00E74F9C" w:rsidRPr="00DC03BD">
        <w:rPr>
          <w:rFonts w:asciiTheme="majorHAnsi" w:hAnsiTheme="majorHAnsi" w:cstheme="majorHAnsi"/>
          <w:color w:val="000000"/>
          <w:sz w:val="21"/>
          <w:szCs w:val="21"/>
        </w:rPr>
        <w:t xml:space="preserve"> Rosario, commander of the Armed Forces’ Central Command, met with Muslim leaders in Cebu,</w:t>
      </w:r>
      <w:r w:rsidR="00E74F9C" w:rsidRPr="00DC03BD">
        <w:rPr>
          <w:rStyle w:val="apple-converted-space"/>
          <w:rFonts w:asciiTheme="majorHAnsi" w:hAnsiTheme="majorHAnsi" w:cstheme="majorHAnsi"/>
          <w:color w:val="000000"/>
          <w:sz w:val="21"/>
          <w:szCs w:val="21"/>
        </w:rPr>
        <w:t> </w:t>
      </w:r>
      <w:r w:rsidR="00E74F9C" w:rsidRPr="00DC03BD">
        <w:rPr>
          <w:rStyle w:val="aqj"/>
          <w:rFonts w:asciiTheme="majorHAnsi" w:hAnsiTheme="majorHAnsi" w:cstheme="majorHAnsi"/>
          <w:color w:val="000000"/>
          <w:sz w:val="21"/>
          <w:szCs w:val="21"/>
          <w:bdr w:val="none" w:sz="0" w:space="0" w:color="auto" w:frame="1"/>
        </w:rPr>
        <w:t>on Tuesday</w:t>
      </w:r>
      <w:r w:rsidR="00E74F9C" w:rsidRPr="00DC03BD">
        <w:rPr>
          <w:rFonts w:asciiTheme="majorHAnsi" w:hAnsiTheme="majorHAnsi" w:cstheme="majorHAnsi"/>
          <w:color w:val="000000"/>
          <w:sz w:val="21"/>
          <w:szCs w:val="21"/>
        </w:rPr>
        <w:t>, hoping to strengthen ties.</w:t>
      </w:r>
    </w:p>
    <w:p w:rsidR="00E74F9C" w:rsidRPr="00DC03BD" w:rsidRDefault="00E74F9C" w:rsidP="00E74F9C">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Some 30 local Muslim leaders went to the San Nicolas Proper Barangay Hall in Cebu City and vowed to support the government in maintaining peace and order in the community.</w:t>
      </w:r>
    </w:p>
    <w:p w:rsidR="00DC03BD" w:rsidRPr="00DC03BD" w:rsidRDefault="00DC03BD" w:rsidP="00E74F9C">
      <w:pPr>
        <w:spacing w:after="0" w:line="240" w:lineRule="auto"/>
        <w:textAlignment w:val="baseline"/>
        <w:rPr>
          <w:rFonts w:asciiTheme="majorHAnsi" w:hAnsiTheme="majorHAnsi" w:cstheme="majorHAnsi"/>
          <w:color w:val="000000"/>
          <w:sz w:val="21"/>
          <w:szCs w:val="21"/>
          <w:bdr w:val="none" w:sz="0" w:space="0" w:color="auto" w:frame="1"/>
        </w:rPr>
      </w:pP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w:t>
      </w:r>
      <w:proofErr w:type="spellStart"/>
      <w:r w:rsidRPr="00DC03BD">
        <w:rPr>
          <w:rFonts w:asciiTheme="majorHAnsi" w:hAnsiTheme="majorHAnsi" w:cstheme="majorHAnsi"/>
          <w:color w:val="000000"/>
          <w:sz w:val="21"/>
          <w:szCs w:val="21"/>
        </w:rPr>
        <w:t>Lahat</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tayo</w:t>
      </w:r>
      <w:proofErr w:type="spellEnd"/>
      <w:r w:rsidRPr="00DC03BD">
        <w:rPr>
          <w:rFonts w:asciiTheme="majorHAnsi" w:hAnsiTheme="majorHAnsi" w:cstheme="majorHAnsi"/>
          <w:color w:val="000000"/>
          <w:sz w:val="21"/>
          <w:szCs w:val="21"/>
        </w:rPr>
        <w:t xml:space="preserve"> ay Pilipino. </w:t>
      </w:r>
      <w:proofErr w:type="spellStart"/>
      <w:r w:rsidRPr="00DC03BD">
        <w:rPr>
          <w:rFonts w:asciiTheme="majorHAnsi" w:hAnsiTheme="majorHAnsi" w:cstheme="majorHAnsi"/>
          <w:color w:val="000000"/>
          <w:sz w:val="21"/>
          <w:szCs w:val="21"/>
        </w:rPr>
        <w:t>Iisang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lahi</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ang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pinangalingan</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natin</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Walang</w:t>
      </w:r>
      <w:proofErr w:type="spellEnd"/>
      <w:r w:rsidRPr="00DC03BD">
        <w:rPr>
          <w:rFonts w:asciiTheme="majorHAnsi" w:hAnsiTheme="majorHAnsi" w:cstheme="majorHAnsi"/>
          <w:color w:val="000000"/>
          <w:sz w:val="21"/>
          <w:szCs w:val="21"/>
        </w:rPr>
        <w:t xml:space="preserve"> Muslim o </w:t>
      </w:r>
      <w:proofErr w:type="spellStart"/>
      <w:r w:rsidRPr="00DC03BD">
        <w:rPr>
          <w:rFonts w:asciiTheme="majorHAnsi" w:hAnsiTheme="majorHAnsi" w:cstheme="majorHAnsi"/>
          <w:color w:val="000000"/>
          <w:sz w:val="21"/>
          <w:szCs w:val="21"/>
        </w:rPr>
        <w:t>Kristiyano</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Lahat</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tayo</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ang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magkapareho</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Magkapareha</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ang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kulay</w:t>
      </w:r>
      <w:proofErr w:type="spellEnd"/>
      <w:r w:rsidRPr="00DC03BD">
        <w:rPr>
          <w:rFonts w:asciiTheme="majorHAnsi" w:hAnsiTheme="majorHAnsi" w:cstheme="majorHAnsi"/>
          <w:color w:val="000000"/>
          <w:sz w:val="21"/>
          <w:szCs w:val="21"/>
        </w:rPr>
        <w:t xml:space="preserve"> ng </w:t>
      </w:r>
      <w:proofErr w:type="spellStart"/>
      <w:r w:rsidRPr="00DC03BD">
        <w:rPr>
          <w:rFonts w:asciiTheme="majorHAnsi" w:hAnsiTheme="majorHAnsi" w:cstheme="majorHAnsi"/>
          <w:color w:val="000000"/>
          <w:sz w:val="21"/>
          <w:szCs w:val="21"/>
        </w:rPr>
        <w:t>ating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dugo</w:t>
      </w:r>
      <w:proofErr w:type="spellEnd"/>
      <w:r w:rsidRPr="00DC03BD">
        <w:rPr>
          <w:rFonts w:asciiTheme="majorHAnsi" w:hAnsiTheme="majorHAnsi" w:cstheme="majorHAnsi"/>
          <w:color w:val="000000"/>
          <w:sz w:val="21"/>
          <w:szCs w:val="21"/>
        </w:rPr>
        <w:t xml:space="preserve">. Kaya, </w:t>
      </w:r>
      <w:proofErr w:type="spellStart"/>
      <w:r w:rsidRPr="00DC03BD">
        <w:rPr>
          <w:rFonts w:asciiTheme="majorHAnsi" w:hAnsiTheme="majorHAnsi" w:cstheme="majorHAnsi"/>
          <w:color w:val="000000"/>
          <w:sz w:val="21"/>
          <w:szCs w:val="21"/>
        </w:rPr>
        <w:t>dapat</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tulong-tulong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tayo</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sa</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ating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inaasam</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na</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kapayapaan</w:t>
      </w:r>
      <w:proofErr w:type="spellEnd"/>
      <w:r w:rsidRPr="00DC03BD">
        <w:rPr>
          <w:rFonts w:asciiTheme="majorHAnsi" w:hAnsiTheme="majorHAnsi" w:cstheme="majorHAnsi"/>
          <w:color w:val="000000"/>
          <w:sz w:val="21"/>
          <w:szCs w:val="21"/>
        </w:rPr>
        <w:t xml:space="preserve">,” said </w:t>
      </w:r>
      <w:proofErr w:type="spellStart"/>
      <w:r w:rsidRPr="00DC03BD">
        <w:rPr>
          <w:rFonts w:asciiTheme="majorHAnsi" w:hAnsiTheme="majorHAnsi" w:cstheme="majorHAnsi"/>
          <w:color w:val="000000"/>
          <w:sz w:val="21"/>
          <w:szCs w:val="21"/>
        </w:rPr>
        <w:t>Taliño</w:t>
      </w:r>
      <w:proofErr w:type="spellEnd"/>
      <w:r w:rsidRPr="00DC03BD">
        <w:rPr>
          <w:rFonts w:asciiTheme="majorHAnsi" w:hAnsiTheme="majorHAnsi" w:cstheme="majorHAnsi"/>
          <w:color w:val="000000"/>
          <w:sz w:val="21"/>
          <w:szCs w:val="21"/>
        </w:rPr>
        <w:t xml:space="preserve"> while addressing the crowd gathered outside the barangay hall.  (All of us are Filipinos. We belong to the same race. There’s is neither Muslim nor Christian. We are equal. The same blood runs through our veins. And so, we should help each other attain the peace we all want).</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proofErr w:type="spellStart"/>
      <w:r w:rsidRPr="00DC03BD">
        <w:rPr>
          <w:rFonts w:asciiTheme="majorHAnsi" w:hAnsiTheme="majorHAnsi" w:cstheme="majorHAnsi"/>
          <w:color w:val="000000"/>
          <w:sz w:val="21"/>
          <w:szCs w:val="21"/>
        </w:rPr>
        <w:t>Taliño</w:t>
      </w:r>
      <w:proofErr w:type="spellEnd"/>
      <w:r w:rsidRPr="00DC03BD">
        <w:rPr>
          <w:rFonts w:asciiTheme="majorHAnsi" w:hAnsiTheme="majorHAnsi" w:cstheme="majorHAnsi"/>
          <w:color w:val="000000"/>
          <w:sz w:val="21"/>
          <w:szCs w:val="21"/>
        </w:rPr>
        <w:t xml:space="preserve">, a former chief of the Special Action Force, said President Rodrigo </w:t>
      </w:r>
      <w:proofErr w:type="spellStart"/>
      <w:r w:rsidRPr="00DC03BD">
        <w:rPr>
          <w:rFonts w:asciiTheme="majorHAnsi" w:hAnsiTheme="majorHAnsi" w:cstheme="majorHAnsi"/>
          <w:color w:val="000000"/>
          <w:sz w:val="21"/>
          <w:szCs w:val="21"/>
        </w:rPr>
        <w:t>Duterte</w:t>
      </w:r>
      <w:proofErr w:type="spellEnd"/>
      <w:r w:rsidRPr="00DC03BD">
        <w:rPr>
          <w:rFonts w:asciiTheme="majorHAnsi" w:hAnsiTheme="majorHAnsi" w:cstheme="majorHAnsi"/>
          <w:color w:val="000000"/>
          <w:sz w:val="21"/>
          <w:szCs w:val="21"/>
        </w:rPr>
        <w:t xml:space="preserve"> has taken significant steps to eliminate illegal drugs, crimes, and corruption but that momentum has been threatened by a terrorist group.</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w:t>
      </w:r>
      <w:proofErr w:type="spellStart"/>
      <w:r w:rsidRPr="00DC03BD">
        <w:rPr>
          <w:rFonts w:asciiTheme="majorHAnsi" w:hAnsiTheme="majorHAnsi" w:cstheme="majorHAnsi"/>
          <w:color w:val="000000"/>
          <w:sz w:val="21"/>
          <w:szCs w:val="21"/>
        </w:rPr>
        <w:t>Masakit</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yong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nangyari</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sa</w:t>
      </w:r>
      <w:proofErr w:type="spellEnd"/>
      <w:r w:rsidRPr="00DC03BD">
        <w:rPr>
          <w:rFonts w:asciiTheme="majorHAnsi" w:hAnsiTheme="majorHAnsi" w:cstheme="majorHAnsi"/>
          <w:color w:val="000000"/>
          <w:sz w:val="21"/>
          <w:szCs w:val="21"/>
        </w:rPr>
        <w:t xml:space="preserve"> Davao City. Kung </w:t>
      </w:r>
      <w:proofErr w:type="spellStart"/>
      <w:r w:rsidRPr="00DC03BD">
        <w:rPr>
          <w:rFonts w:asciiTheme="majorHAnsi" w:hAnsiTheme="majorHAnsi" w:cstheme="majorHAnsi"/>
          <w:color w:val="000000"/>
          <w:sz w:val="21"/>
          <w:szCs w:val="21"/>
        </w:rPr>
        <w:t>mawawala</w:t>
      </w:r>
      <w:proofErr w:type="spellEnd"/>
      <w:r w:rsidRPr="00DC03BD">
        <w:rPr>
          <w:rFonts w:asciiTheme="majorHAnsi" w:hAnsiTheme="majorHAnsi" w:cstheme="majorHAnsi"/>
          <w:color w:val="000000"/>
          <w:sz w:val="21"/>
          <w:szCs w:val="21"/>
        </w:rPr>
        <w:t xml:space="preserve"> </w:t>
      </w:r>
      <w:proofErr w:type="spellStart"/>
      <w:proofErr w:type="gramStart"/>
      <w:r w:rsidRPr="00DC03BD">
        <w:rPr>
          <w:rFonts w:asciiTheme="majorHAnsi" w:hAnsiTheme="majorHAnsi" w:cstheme="majorHAnsi"/>
          <w:color w:val="000000"/>
          <w:sz w:val="21"/>
          <w:szCs w:val="21"/>
        </w:rPr>
        <w:t>sana</w:t>
      </w:r>
      <w:proofErr w:type="spellEnd"/>
      <w:proofErr w:type="gram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ang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ganitong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mga</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bagay</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napakaganda</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sana</w:t>
      </w:r>
      <w:proofErr w:type="spellEnd"/>
      <w:r w:rsidRPr="00DC03BD">
        <w:rPr>
          <w:rFonts w:asciiTheme="majorHAnsi" w:hAnsiTheme="majorHAnsi" w:cstheme="majorHAnsi"/>
          <w:color w:val="000000"/>
          <w:sz w:val="21"/>
          <w:szCs w:val="21"/>
        </w:rPr>
        <w:t xml:space="preserve"> ng </w:t>
      </w:r>
      <w:proofErr w:type="spellStart"/>
      <w:r w:rsidRPr="00DC03BD">
        <w:rPr>
          <w:rFonts w:asciiTheme="majorHAnsi" w:hAnsiTheme="majorHAnsi" w:cstheme="majorHAnsi"/>
          <w:color w:val="000000"/>
          <w:sz w:val="21"/>
          <w:szCs w:val="21"/>
        </w:rPr>
        <w:t>ating</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kominidad</w:t>
      </w:r>
      <w:proofErr w:type="spellEnd"/>
      <w:r w:rsidRPr="00DC03BD">
        <w:rPr>
          <w:rFonts w:asciiTheme="majorHAnsi" w:hAnsiTheme="majorHAnsi" w:cstheme="majorHAnsi"/>
          <w:color w:val="000000"/>
          <w:sz w:val="21"/>
          <w:szCs w:val="21"/>
        </w:rPr>
        <w:t>. (The bomb attack in Davao was painful. If events like this vanish, we would have a better community),” he said.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proofErr w:type="spellStart"/>
      <w:r w:rsidRPr="00DC03BD">
        <w:rPr>
          <w:rFonts w:asciiTheme="majorHAnsi" w:hAnsiTheme="majorHAnsi" w:cstheme="majorHAnsi"/>
          <w:color w:val="000000"/>
          <w:sz w:val="21"/>
          <w:szCs w:val="21"/>
        </w:rPr>
        <w:t>Taliño</w:t>
      </w:r>
      <w:proofErr w:type="spellEnd"/>
      <w:r w:rsidRPr="00DC03BD">
        <w:rPr>
          <w:rFonts w:asciiTheme="majorHAnsi" w:hAnsiTheme="majorHAnsi" w:cstheme="majorHAnsi"/>
          <w:color w:val="000000"/>
          <w:sz w:val="21"/>
          <w:szCs w:val="21"/>
        </w:rPr>
        <w:t xml:space="preserve"> said the support shown by the Muslim community in Cebu made him very happy.</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“This really is a big help,” he said.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proofErr w:type="spellStart"/>
      <w:r w:rsidRPr="00DC03BD">
        <w:rPr>
          <w:rFonts w:asciiTheme="majorHAnsi" w:hAnsiTheme="majorHAnsi" w:cstheme="majorHAnsi"/>
          <w:color w:val="000000"/>
          <w:sz w:val="21"/>
          <w:szCs w:val="21"/>
        </w:rPr>
        <w:t>Malo</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Manunggiring</w:t>
      </w:r>
      <w:proofErr w:type="spellEnd"/>
      <w:r w:rsidRPr="00DC03BD">
        <w:rPr>
          <w:rFonts w:asciiTheme="majorHAnsi" w:hAnsiTheme="majorHAnsi" w:cstheme="majorHAnsi"/>
          <w:color w:val="000000"/>
          <w:sz w:val="21"/>
          <w:szCs w:val="21"/>
        </w:rPr>
        <w:t xml:space="preserve">, director of the National Commission on Muslim Filipinos in Central </w:t>
      </w:r>
      <w:proofErr w:type="spellStart"/>
      <w:r w:rsidRPr="00DC03BD">
        <w:rPr>
          <w:rFonts w:asciiTheme="majorHAnsi" w:hAnsiTheme="majorHAnsi" w:cstheme="majorHAnsi"/>
          <w:color w:val="000000"/>
          <w:sz w:val="21"/>
          <w:szCs w:val="21"/>
        </w:rPr>
        <w:t>Visayas</w:t>
      </w:r>
      <w:proofErr w:type="spellEnd"/>
      <w:r w:rsidRPr="00DC03BD">
        <w:rPr>
          <w:rFonts w:asciiTheme="majorHAnsi" w:hAnsiTheme="majorHAnsi" w:cstheme="majorHAnsi"/>
          <w:color w:val="000000"/>
          <w:sz w:val="21"/>
          <w:szCs w:val="21"/>
        </w:rPr>
        <w:t>, said the Muslim community in the region has been very supportive of law enforcers and the local government units for several years.</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“What we do now is only to enhance what has already been achieved,” he told reporters.</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“We understand each other. You accept us as your neighbors and we also compensate the respect you give us,” he added.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proofErr w:type="spellStart"/>
      <w:r w:rsidRPr="00DC03BD">
        <w:rPr>
          <w:rFonts w:asciiTheme="majorHAnsi" w:hAnsiTheme="majorHAnsi" w:cstheme="majorHAnsi"/>
          <w:color w:val="000000"/>
          <w:sz w:val="21"/>
          <w:szCs w:val="21"/>
        </w:rPr>
        <w:t>Manunggiring</w:t>
      </w:r>
      <w:proofErr w:type="spellEnd"/>
      <w:r w:rsidRPr="00DC03BD">
        <w:rPr>
          <w:rFonts w:asciiTheme="majorHAnsi" w:hAnsiTheme="majorHAnsi" w:cstheme="majorHAnsi"/>
          <w:color w:val="000000"/>
          <w:sz w:val="21"/>
          <w:szCs w:val="21"/>
        </w:rPr>
        <w:t xml:space="preserve"> promised to monitor Muslims in the region so as to avert any terror attacks.</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“We should police our ranks. We do it not just verbally but also in practice. Let us help our authorities and our President (Rodrigo </w:t>
      </w:r>
      <w:proofErr w:type="spellStart"/>
      <w:r w:rsidRPr="00DC03BD">
        <w:rPr>
          <w:rFonts w:asciiTheme="majorHAnsi" w:hAnsiTheme="majorHAnsi" w:cstheme="majorHAnsi"/>
          <w:color w:val="000000"/>
          <w:sz w:val="21"/>
          <w:szCs w:val="21"/>
        </w:rPr>
        <w:t>Duterte</w:t>
      </w:r>
      <w:proofErr w:type="spellEnd"/>
      <w:r w:rsidRPr="00DC03BD">
        <w:rPr>
          <w:rFonts w:asciiTheme="majorHAnsi" w:hAnsiTheme="majorHAnsi" w:cstheme="majorHAnsi"/>
          <w:color w:val="000000"/>
          <w:sz w:val="21"/>
          <w:szCs w:val="21"/>
        </w:rPr>
        <w:t>),” he said.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proofErr w:type="spellStart"/>
      <w:r w:rsidRPr="00DC03BD">
        <w:rPr>
          <w:rFonts w:asciiTheme="majorHAnsi" w:hAnsiTheme="majorHAnsi" w:cstheme="majorHAnsi"/>
          <w:color w:val="000000"/>
          <w:sz w:val="21"/>
          <w:szCs w:val="21"/>
        </w:rPr>
        <w:t>Manunggiring</w:t>
      </w:r>
      <w:proofErr w:type="spellEnd"/>
      <w:r w:rsidRPr="00DC03BD">
        <w:rPr>
          <w:rFonts w:asciiTheme="majorHAnsi" w:hAnsiTheme="majorHAnsi" w:cstheme="majorHAnsi"/>
          <w:color w:val="000000"/>
          <w:sz w:val="21"/>
          <w:szCs w:val="21"/>
        </w:rPr>
        <w:t xml:space="preserve"> condemned the bomb attack in a night market in Davao City last Friday that killed at least 15 people and wounded about 60 individuals.</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“That is </w:t>
      </w:r>
      <w:proofErr w:type="spellStart"/>
      <w:r w:rsidRPr="00DC03BD">
        <w:rPr>
          <w:rFonts w:asciiTheme="majorHAnsi" w:hAnsiTheme="majorHAnsi" w:cstheme="majorHAnsi"/>
          <w:color w:val="000000"/>
          <w:sz w:val="21"/>
          <w:szCs w:val="21"/>
        </w:rPr>
        <w:t>unIslamic</w:t>
      </w:r>
      <w:proofErr w:type="spellEnd"/>
      <w:r w:rsidRPr="00DC03BD">
        <w:rPr>
          <w:rFonts w:asciiTheme="majorHAnsi" w:hAnsiTheme="majorHAnsi" w:cstheme="majorHAnsi"/>
          <w:color w:val="000000"/>
          <w:sz w:val="21"/>
          <w:szCs w:val="21"/>
        </w:rPr>
        <w:t>. That has no place in Islam or in any other religion,” he said.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Major General Del Rosario said the Central Command has augmented the police force in the region to ensure the safety of the public.</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“We have jointly intensified security in the seaports, airports, and other points of entry. The threats are always there. Even President </w:t>
      </w:r>
      <w:proofErr w:type="spellStart"/>
      <w:r w:rsidRPr="00DC03BD">
        <w:rPr>
          <w:rFonts w:asciiTheme="majorHAnsi" w:hAnsiTheme="majorHAnsi" w:cstheme="majorHAnsi"/>
          <w:color w:val="000000"/>
          <w:sz w:val="21"/>
          <w:szCs w:val="21"/>
        </w:rPr>
        <w:t>Duterte’s</w:t>
      </w:r>
      <w:proofErr w:type="spellEnd"/>
      <w:r w:rsidRPr="00DC03BD">
        <w:rPr>
          <w:rFonts w:asciiTheme="majorHAnsi" w:hAnsiTheme="majorHAnsi" w:cstheme="majorHAnsi"/>
          <w:color w:val="000000"/>
          <w:sz w:val="21"/>
          <w:szCs w:val="21"/>
        </w:rPr>
        <w:t xml:space="preserve"> own city, which was well secured, fell prey to bombing,” he said.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“Terrorists can strike anywhere. We have to be alert,” he added.</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Both the PRO-7 and the Central Command have been placed under full alert status following the explosion in Davao City last Friday.</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proofErr w:type="spellStart"/>
      <w:r w:rsidRPr="00DC03BD">
        <w:rPr>
          <w:rFonts w:asciiTheme="majorHAnsi" w:hAnsiTheme="majorHAnsi" w:cstheme="majorHAnsi"/>
          <w:color w:val="000000"/>
          <w:sz w:val="21"/>
          <w:szCs w:val="21"/>
        </w:rPr>
        <w:t>Taliño</w:t>
      </w:r>
      <w:proofErr w:type="spellEnd"/>
      <w:r w:rsidRPr="00DC03BD">
        <w:rPr>
          <w:rFonts w:asciiTheme="majorHAnsi" w:hAnsiTheme="majorHAnsi" w:cstheme="majorHAnsi"/>
          <w:color w:val="000000"/>
          <w:sz w:val="21"/>
          <w:szCs w:val="21"/>
        </w:rPr>
        <w:t xml:space="preserve"> has ordered numerous checkpoints and sent additional troops on the field to ensure the safety of the public.</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Last Saturday, President </w:t>
      </w:r>
      <w:proofErr w:type="spellStart"/>
      <w:r w:rsidRPr="00DC03BD">
        <w:rPr>
          <w:rFonts w:asciiTheme="majorHAnsi" w:hAnsiTheme="majorHAnsi" w:cstheme="majorHAnsi"/>
          <w:color w:val="000000"/>
          <w:sz w:val="21"/>
          <w:szCs w:val="21"/>
        </w:rPr>
        <w:t>Duterte</w:t>
      </w:r>
      <w:proofErr w:type="spellEnd"/>
      <w:r w:rsidRPr="00DC03BD">
        <w:rPr>
          <w:rFonts w:asciiTheme="majorHAnsi" w:hAnsiTheme="majorHAnsi" w:cstheme="majorHAnsi"/>
          <w:color w:val="000000"/>
          <w:sz w:val="21"/>
          <w:szCs w:val="21"/>
        </w:rPr>
        <w:t xml:space="preserve"> declared “a state of lawlessness” or “a state of lawless violence” to counter terrorism and strengthen the campaign against illegal drug trade.</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Hours after the attack, Interior Secretary Mike </w:t>
      </w:r>
      <w:proofErr w:type="spellStart"/>
      <w:r w:rsidRPr="00DC03BD">
        <w:rPr>
          <w:rFonts w:asciiTheme="majorHAnsi" w:hAnsiTheme="majorHAnsi" w:cstheme="majorHAnsi"/>
          <w:color w:val="000000"/>
          <w:sz w:val="21"/>
          <w:szCs w:val="21"/>
        </w:rPr>
        <w:t>Sueno</w:t>
      </w:r>
      <w:proofErr w:type="spellEnd"/>
      <w:r w:rsidRPr="00DC03BD">
        <w:rPr>
          <w:rFonts w:asciiTheme="majorHAnsi" w:hAnsiTheme="majorHAnsi" w:cstheme="majorHAnsi"/>
          <w:color w:val="000000"/>
          <w:sz w:val="21"/>
          <w:szCs w:val="21"/>
        </w:rPr>
        <w:t xml:space="preserve"> said the Abu Sayyaf group claimed responsibility for the explosion in Davao City.</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However, the terrorist group denied owning the attack. Muammar </w:t>
      </w:r>
      <w:proofErr w:type="spellStart"/>
      <w:r w:rsidRPr="00DC03BD">
        <w:rPr>
          <w:rFonts w:asciiTheme="majorHAnsi" w:hAnsiTheme="majorHAnsi" w:cstheme="majorHAnsi"/>
          <w:color w:val="000000"/>
          <w:sz w:val="21"/>
          <w:szCs w:val="21"/>
        </w:rPr>
        <w:t>Askali</w:t>
      </w:r>
      <w:proofErr w:type="spellEnd"/>
      <w:r w:rsidRPr="00DC03BD">
        <w:rPr>
          <w:rFonts w:asciiTheme="majorHAnsi" w:hAnsiTheme="majorHAnsi" w:cstheme="majorHAnsi"/>
          <w:color w:val="000000"/>
          <w:sz w:val="21"/>
          <w:szCs w:val="21"/>
        </w:rPr>
        <w:t xml:space="preserve"> alias Abu Ramie, the self-styled spokesperson of the Al </w:t>
      </w:r>
      <w:proofErr w:type="spellStart"/>
      <w:r w:rsidRPr="00DC03BD">
        <w:rPr>
          <w:rFonts w:asciiTheme="majorHAnsi" w:hAnsiTheme="majorHAnsi" w:cstheme="majorHAnsi"/>
          <w:color w:val="000000"/>
          <w:sz w:val="21"/>
          <w:szCs w:val="21"/>
        </w:rPr>
        <w:t>Harakatul</w:t>
      </w:r>
      <w:proofErr w:type="spellEnd"/>
      <w:r w:rsidRPr="00DC03BD">
        <w:rPr>
          <w:rFonts w:asciiTheme="majorHAnsi" w:hAnsiTheme="majorHAnsi" w:cstheme="majorHAnsi"/>
          <w:color w:val="000000"/>
          <w:sz w:val="21"/>
          <w:szCs w:val="21"/>
        </w:rPr>
        <w:t xml:space="preserve"> Al </w:t>
      </w:r>
      <w:proofErr w:type="spellStart"/>
      <w:r w:rsidRPr="00DC03BD">
        <w:rPr>
          <w:rFonts w:asciiTheme="majorHAnsi" w:hAnsiTheme="majorHAnsi" w:cstheme="majorHAnsi"/>
          <w:color w:val="000000"/>
          <w:sz w:val="21"/>
          <w:szCs w:val="21"/>
        </w:rPr>
        <w:t>Islamiya</w:t>
      </w:r>
      <w:proofErr w:type="spellEnd"/>
      <w:r w:rsidRPr="00DC03BD">
        <w:rPr>
          <w:rFonts w:asciiTheme="majorHAnsi" w:hAnsiTheme="majorHAnsi" w:cstheme="majorHAnsi"/>
          <w:color w:val="000000"/>
          <w:sz w:val="21"/>
          <w:szCs w:val="21"/>
        </w:rPr>
        <w:t>, the Abu Sayyaf’s official name, pointed to an ally as that behind the deadly explosion.</w:t>
      </w:r>
    </w:p>
    <w:p w:rsidR="00DC03BD" w:rsidRPr="00DC03BD" w:rsidRDefault="00DC03BD" w:rsidP="00DC03BD">
      <w:pPr>
        <w:pStyle w:val="NormalWeb"/>
        <w:spacing w:before="0" w:beforeAutospacing="0" w:after="0" w:afterAutospacing="0"/>
        <w:textAlignment w:val="baseline"/>
        <w:rPr>
          <w:rFonts w:asciiTheme="majorHAnsi" w:hAnsiTheme="majorHAnsi" w:cstheme="majorHAnsi"/>
          <w:color w:val="000000"/>
          <w:sz w:val="21"/>
          <w:szCs w:val="21"/>
        </w:rPr>
      </w:pPr>
      <w:r w:rsidRPr="00DC03BD">
        <w:rPr>
          <w:rFonts w:asciiTheme="majorHAnsi" w:hAnsiTheme="majorHAnsi" w:cstheme="majorHAnsi"/>
          <w:color w:val="000000"/>
          <w:sz w:val="21"/>
          <w:szCs w:val="21"/>
        </w:rPr>
        <w:t xml:space="preserve">In a phone call to the Philippine Daily Inquirer last Saturday, </w:t>
      </w:r>
      <w:proofErr w:type="spellStart"/>
      <w:r w:rsidRPr="00DC03BD">
        <w:rPr>
          <w:rFonts w:asciiTheme="majorHAnsi" w:hAnsiTheme="majorHAnsi" w:cstheme="majorHAnsi"/>
          <w:color w:val="000000"/>
          <w:sz w:val="21"/>
          <w:szCs w:val="21"/>
        </w:rPr>
        <w:t>Askali</w:t>
      </w:r>
      <w:proofErr w:type="spellEnd"/>
      <w:r w:rsidRPr="00DC03BD">
        <w:rPr>
          <w:rFonts w:asciiTheme="majorHAnsi" w:hAnsiTheme="majorHAnsi" w:cstheme="majorHAnsi"/>
          <w:color w:val="000000"/>
          <w:sz w:val="21"/>
          <w:szCs w:val="21"/>
        </w:rPr>
        <w:t xml:space="preserve"> said the group behind the blast was </w:t>
      </w:r>
      <w:proofErr w:type="spellStart"/>
      <w:r w:rsidRPr="00DC03BD">
        <w:rPr>
          <w:rFonts w:asciiTheme="majorHAnsi" w:hAnsiTheme="majorHAnsi" w:cstheme="majorHAnsi"/>
          <w:color w:val="000000"/>
          <w:sz w:val="21"/>
          <w:szCs w:val="21"/>
        </w:rPr>
        <w:t>Daulat</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Ul</w:t>
      </w:r>
      <w:proofErr w:type="spellEnd"/>
      <w:r w:rsidRPr="00DC03BD">
        <w:rPr>
          <w:rFonts w:asciiTheme="majorHAnsi" w:hAnsiTheme="majorHAnsi" w:cstheme="majorHAnsi"/>
          <w:color w:val="000000"/>
          <w:sz w:val="21"/>
          <w:szCs w:val="21"/>
        </w:rPr>
        <w:t xml:space="preserve"> </w:t>
      </w:r>
      <w:proofErr w:type="spellStart"/>
      <w:r w:rsidRPr="00DC03BD">
        <w:rPr>
          <w:rFonts w:asciiTheme="majorHAnsi" w:hAnsiTheme="majorHAnsi" w:cstheme="majorHAnsi"/>
          <w:color w:val="000000"/>
          <w:sz w:val="21"/>
          <w:szCs w:val="21"/>
        </w:rPr>
        <w:t>Islamiya</w:t>
      </w:r>
      <w:proofErr w:type="spellEnd"/>
      <w:r w:rsidRPr="00DC03BD">
        <w:rPr>
          <w:rFonts w:asciiTheme="majorHAnsi" w:hAnsiTheme="majorHAnsi" w:cstheme="majorHAnsi"/>
          <w:color w:val="000000"/>
          <w:sz w:val="21"/>
          <w:szCs w:val="21"/>
        </w:rPr>
        <w:t>.  </w:t>
      </w:r>
      <w:r w:rsidRPr="00DC03BD">
        <w:rPr>
          <w:rStyle w:val="Strong"/>
          <w:rFonts w:asciiTheme="majorHAnsi" w:hAnsiTheme="majorHAnsi" w:cstheme="majorHAnsi"/>
          <w:color w:val="000000"/>
          <w:sz w:val="21"/>
          <w:szCs w:val="21"/>
        </w:rPr>
        <w:t>SFM</w:t>
      </w:r>
    </w:p>
    <w:p w:rsidR="00400C1B" w:rsidRPr="00DC03BD" w:rsidRDefault="00D461FF" w:rsidP="00DC03BD">
      <w:pPr>
        <w:spacing w:after="0" w:line="240" w:lineRule="auto"/>
        <w:textAlignment w:val="baseline"/>
        <w:rPr>
          <w:rFonts w:asciiTheme="majorHAnsi" w:eastAsia="Times New Roman" w:hAnsiTheme="majorHAnsi" w:cstheme="majorHAnsi"/>
          <w:color w:val="000000"/>
          <w:sz w:val="21"/>
          <w:szCs w:val="21"/>
        </w:rPr>
      </w:pPr>
      <w:r w:rsidRPr="00DC03BD">
        <w:rPr>
          <w:rFonts w:asciiTheme="majorHAnsi" w:hAnsiTheme="majorHAnsi" w:cstheme="majorHAnsi"/>
          <w:color w:val="000000"/>
          <w:sz w:val="21"/>
          <w:szCs w:val="21"/>
          <w:bdr w:val="none" w:sz="0" w:space="0" w:color="auto" w:frame="1"/>
        </w:rPr>
        <w:br/>
      </w:r>
      <w:r w:rsidR="00E74F9C" w:rsidRPr="00DC03BD">
        <w:rPr>
          <w:rFonts w:asciiTheme="majorHAnsi" w:hAnsiTheme="majorHAnsi" w:cstheme="majorHAnsi"/>
          <w:color w:val="000000"/>
          <w:sz w:val="21"/>
          <w:szCs w:val="21"/>
          <w:bdr w:val="none" w:sz="0" w:space="0" w:color="auto" w:frame="1"/>
        </w:rPr>
        <w:t xml:space="preserve">(SOURCE: </w:t>
      </w:r>
      <w:r w:rsidRPr="00DC03BD">
        <w:rPr>
          <w:rStyle w:val="apple-converted-space"/>
          <w:rFonts w:asciiTheme="majorHAnsi" w:hAnsiTheme="majorHAnsi" w:cstheme="majorHAnsi"/>
          <w:color w:val="000000"/>
          <w:sz w:val="21"/>
          <w:szCs w:val="21"/>
          <w:bdr w:val="none" w:sz="0" w:space="0" w:color="auto" w:frame="1"/>
        </w:rPr>
        <w:t> </w:t>
      </w:r>
      <w:hyperlink r:id="rId12" w:anchor="ixzz4XiEhoclf" w:history="1">
        <w:r w:rsidRPr="00DC03BD">
          <w:rPr>
            <w:rStyle w:val="Hyperlink"/>
            <w:rFonts w:asciiTheme="majorHAnsi" w:hAnsiTheme="majorHAnsi" w:cstheme="majorHAnsi"/>
            <w:color w:val="003399"/>
            <w:sz w:val="21"/>
            <w:szCs w:val="21"/>
            <w:bdr w:val="none" w:sz="0" w:space="0" w:color="auto" w:frame="1"/>
          </w:rPr>
          <w:t>http://newsinfo.inquirer.net/813002/pnp-afp-muslim-leaders-ink-pact-to-prevent-terror-in-central-visayas#ixzz4XiEhoclf</w:t>
        </w:r>
      </w:hyperlink>
      <w:r w:rsidRPr="00DC03BD">
        <w:rPr>
          <w:rStyle w:val="apple-converted-space"/>
          <w:rFonts w:asciiTheme="majorHAnsi" w:hAnsiTheme="majorHAnsi" w:cstheme="majorHAnsi"/>
          <w:color w:val="000000"/>
          <w:sz w:val="21"/>
          <w:szCs w:val="21"/>
          <w:bdr w:val="none" w:sz="0" w:space="0" w:color="auto" w:frame="1"/>
        </w:rPr>
        <w:t> </w:t>
      </w:r>
      <w:r w:rsidR="00E74F9C" w:rsidRPr="00DC03BD">
        <w:rPr>
          <w:rStyle w:val="apple-converted-space"/>
          <w:rFonts w:asciiTheme="majorHAnsi" w:hAnsiTheme="majorHAnsi" w:cstheme="majorHAnsi"/>
          <w:color w:val="000000"/>
          <w:sz w:val="21"/>
          <w:szCs w:val="21"/>
          <w:bdr w:val="none" w:sz="0" w:space="0" w:color="auto" w:frame="1"/>
        </w:rPr>
        <w:t>)</w:t>
      </w:r>
      <w:r w:rsidRPr="00DC03BD">
        <w:rPr>
          <w:rFonts w:asciiTheme="majorHAnsi" w:hAnsiTheme="majorHAnsi" w:cstheme="majorHAnsi"/>
          <w:color w:val="000000"/>
          <w:sz w:val="21"/>
          <w:szCs w:val="21"/>
          <w:bdr w:val="none" w:sz="0" w:space="0" w:color="auto" w:frame="1"/>
        </w:rPr>
        <w:br/>
      </w:r>
    </w:p>
    <w:p w:rsidR="00DC03BD" w:rsidRDefault="00DC03BD" w:rsidP="00DC03BD">
      <w:pPr>
        <w:shd w:val="clear" w:color="auto" w:fill="FFFFFF"/>
        <w:spacing w:after="150" w:line="690" w:lineRule="atLeast"/>
        <w:outlineLvl w:val="0"/>
        <w:rPr>
          <w:rFonts w:asciiTheme="majorHAnsi" w:eastAsia="Times New Roman" w:hAnsiTheme="majorHAnsi" w:cstheme="majorHAnsi"/>
          <w:b/>
          <w:bCs/>
          <w:color w:val="333333"/>
          <w:kern w:val="36"/>
          <w:sz w:val="44"/>
          <w:szCs w:val="44"/>
          <w:lang w:val="en-PH" w:eastAsia="en-PH"/>
        </w:rPr>
      </w:pPr>
    </w:p>
    <w:p w:rsidR="00DC03BD" w:rsidRDefault="00DC03BD" w:rsidP="00DC03BD">
      <w:pPr>
        <w:shd w:val="clear" w:color="auto" w:fill="FFFFFF"/>
        <w:spacing w:after="150" w:line="690" w:lineRule="atLeast"/>
        <w:outlineLvl w:val="0"/>
        <w:rPr>
          <w:rFonts w:asciiTheme="majorHAnsi" w:eastAsia="Times New Roman" w:hAnsiTheme="majorHAnsi" w:cstheme="majorHAnsi"/>
          <w:b/>
          <w:bCs/>
          <w:color w:val="333333"/>
          <w:kern w:val="36"/>
          <w:sz w:val="44"/>
          <w:szCs w:val="44"/>
          <w:lang w:val="en-PH" w:eastAsia="en-PH"/>
        </w:rPr>
      </w:pPr>
      <w:r w:rsidRPr="00DC03BD">
        <w:rPr>
          <w:rFonts w:asciiTheme="majorHAnsi" w:eastAsia="Times New Roman" w:hAnsiTheme="majorHAnsi" w:cstheme="majorHAnsi"/>
          <w:b/>
          <w:bCs/>
          <w:color w:val="333333"/>
          <w:kern w:val="36"/>
          <w:sz w:val="44"/>
          <w:szCs w:val="44"/>
          <w:lang w:val="en-PH" w:eastAsia="en-PH"/>
        </w:rPr>
        <w:lastRenderedPageBreak/>
        <w:t>2 ranking NPA members nabbed in Baguio City</w:t>
      </w:r>
    </w:p>
    <w:p w:rsidR="00DC03BD" w:rsidRPr="00DC03BD" w:rsidRDefault="00DC03BD" w:rsidP="00DC03BD">
      <w:pPr>
        <w:shd w:val="clear" w:color="auto" w:fill="FFFFFF"/>
        <w:spacing w:after="150" w:line="690" w:lineRule="atLeast"/>
        <w:outlineLvl w:val="0"/>
        <w:rPr>
          <w:rFonts w:asciiTheme="majorHAnsi" w:eastAsia="Times New Roman" w:hAnsiTheme="majorHAnsi" w:cstheme="majorHAnsi"/>
          <w:b/>
          <w:bCs/>
          <w:color w:val="333333"/>
          <w:kern w:val="36"/>
          <w:sz w:val="44"/>
          <w:szCs w:val="44"/>
          <w:lang w:val="en-PH" w:eastAsia="en-PH"/>
        </w:rPr>
      </w:pPr>
      <w:r w:rsidRPr="00DC03BD">
        <w:rPr>
          <w:rFonts w:asciiTheme="majorHAnsi" w:eastAsia="Times New Roman" w:hAnsiTheme="majorHAnsi" w:cstheme="majorHAnsi"/>
          <w:b/>
          <w:bCs/>
          <w:color w:val="333333"/>
          <w:kern w:val="36"/>
          <w:sz w:val="21"/>
          <w:szCs w:val="21"/>
          <w:lang w:val="en-PH" w:eastAsia="en-PH"/>
        </w:rPr>
        <w:t xml:space="preserve">By: </w:t>
      </w:r>
      <w:r w:rsidRPr="00DC03BD">
        <w:rPr>
          <w:rFonts w:asciiTheme="majorHAnsi" w:eastAsia="Times New Roman" w:hAnsiTheme="majorHAnsi" w:cstheme="majorHAnsi"/>
          <w:b/>
          <w:bCs/>
          <w:color w:val="333333"/>
          <w:sz w:val="21"/>
          <w:szCs w:val="21"/>
          <w:lang w:val="en-PH" w:eastAsia="en-PH"/>
        </w:rPr>
        <w:t xml:space="preserve">—Anna Felicia </w:t>
      </w:r>
      <w:proofErr w:type="spellStart"/>
      <w:r w:rsidRPr="00DC03BD">
        <w:rPr>
          <w:rFonts w:asciiTheme="majorHAnsi" w:eastAsia="Times New Roman" w:hAnsiTheme="majorHAnsi" w:cstheme="majorHAnsi"/>
          <w:b/>
          <w:bCs/>
          <w:color w:val="333333"/>
          <w:sz w:val="21"/>
          <w:szCs w:val="21"/>
          <w:lang w:val="en-PH" w:eastAsia="en-PH"/>
        </w:rPr>
        <w:t>Bajo</w:t>
      </w:r>
      <w:proofErr w:type="spellEnd"/>
      <w:r w:rsidRPr="00DC03BD">
        <w:rPr>
          <w:rFonts w:asciiTheme="majorHAnsi" w:eastAsia="Times New Roman" w:hAnsiTheme="majorHAnsi" w:cstheme="majorHAnsi"/>
          <w:b/>
          <w:bCs/>
          <w:color w:val="333333"/>
          <w:sz w:val="21"/>
          <w:szCs w:val="21"/>
          <w:lang w:val="en-PH" w:eastAsia="en-PH"/>
        </w:rPr>
        <w:t>/ALG, GMA News</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 xml:space="preserve">Police arrested three suspected members of the New People's Army (NPA) responsible for the burning of two mining trucks in </w:t>
      </w:r>
      <w:proofErr w:type="spellStart"/>
      <w:r w:rsidRPr="00DC03BD">
        <w:rPr>
          <w:rFonts w:asciiTheme="majorHAnsi" w:eastAsia="Times New Roman" w:hAnsiTheme="majorHAnsi" w:cstheme="majorHAnsi"/>
          <w:color w:val="333333"/>
          <w:sz w:val="21"/>
          <w:szCs w:val="21"/>
          <w:lang w:val="en-PH" w:eastAsia="en-PH"/>
        </w:rPr>
        <w:t>Itogon</w:t>
      </w:r>
      <w:proofErr w:type="spellEnd"/>
      <w:r w:rsidRPr="00DC03BD">
        <w:rPr>
          <w:rFonts w:asciiTheme="majorHAnsi" w:eastAsia="Times New Roman" w:hAnsiTheme="majorHAnsi" w:cstheme="majorHAnsi"/>
          <w:color w:val="333333"/>
          <w:sz w:val="21"/>
          <w:szCs w:val="21"/>
          <w:lang w:val="en-PH" w:eastAsia="en-PH"/>
        </w:rPr>
        <w:t xml:space="preserve">, </w:t>
      </w:r>
      <w:proofErr w:type="spellStart"/>
      <w:r w:rsidRPr="00DC03BD">
        <w:rPr>
          <w:rFonts w:asciiTheme="majorHAnsi" w:eastAsia="Times New Roman" w:hAnsiTheme="majorHAnsi" w:cstheme="majorHAnsi"/>
          <w:color w:val="333333"/>
          <w:sz w:val="21"/>
          <w:szCs w:val="21"/>
          <w:lang w:val="en-PH" w:eastAsia="en-PH"/>
        </w:rPr>
        <w:t>Benguet</w:t>
      </w:r>
      <w:proofErr w:type="spellEnd"/>
      <w:r w:rsidRPr="00DC03BD">
        <w:rPr>
          <w:rFonts w:asciiTheme="majorHAnsi" w:eastAsia="Times New Roman" w:hAnsiTheme="majorHAnsi" w:cstheme="majorHAnsi"/>
          <w:color w:val="333333"/>
          <w:sz w:val="21"/>
          <w:szCs w:val="21"/>
          <w:lang w:val="en-PH" w:eastAsia="en-PH"/>
        </w:rPr>
        <w:t xml:space="preserve"> last Thursday.</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 xml:space="preserve">The </w:t>
      </w:r>
      <w:proofErr w:type="spellStart"/>
      <w:r w:rsidRPr="00DC03BD">
        <w:rPr>
          <w:rFonts w:asciiTheme="majorHAnsi" w:eastAsia="Times New Roman" w:hAnsiTheme="majorHAnsi" w:cstheme="majorHAnsi"/>
          <w:color w:val="333333"/>
          <w:sz w:val="21"/>
          <w:szCs w:val="21"/>
          <w:lang w:val="en-PH" w:eastAsia="en-PH"/>
        </w:rPr>
        <w:t>Benguet</w:t>
      </w:r>
      <w:proofErr w:type="spellEnd"/>
      <w:r w:rsidRPr="00DC03BD">
        <w:rPr>
          <w:rFonts w:asciiTheme="majorHAnsi" w:eastAsia="Times New Roman" w:hAnsiTheme="majorHAnsi" w:cstheme="majorHAnsi"/>
          <w:color w:val="333333"/>
          <w:sz w:val="21"/>
          <w:szCs w:val="21"/>
          <w:lang w:val="en-PH" w:eastAsia="en-PH"/>
        </w:rPr>
        <w:t xml:space="preserve"> Police Provincial Office (PPO) identified the three suspected NPA members as Sarah </w:t>
      </w:r>
      <w:proofErr w:type="spellStart"/>
      <w:r w:rsidRPr="00DC03BD">
        <w:rPr>
          <w:rFonts w:asciiTheme="majorHAnsi" w:eastAsia="Times New Roman" w:hAnsiTheme="majorHAnsi" w:cstheme="majorHAnsi"/>
          <w:color w:val="333333"/>
          <w:sz w:val="21"/>
          <w:szCs w:val="21"/>
          <w:lang w:val="en-PH" w:eastAsia="en-PH"/>
        </w:rPr>
        <w:t>Abellon</w:t>
      </w:r>
      <w:proofErr w:type="spellEnd"/>
      <w:r w:rsidRPr="00DC03BD">
        <w:rPr>
          <w:rFonts w:asciiTheme="majorHAnsi" w:eastAsia="Times New Roman" w:hAnsiTheme="majorHAnsi" w:cstheme="majorHAnsi"/>
          <w:color w:val="333333"/>
          <w:sz w:val="21"/>
          <w:szCs w:val="21"/>
          <w:lang w:val="en-PH" w:eastAsia="en-PH"/>
        </w:rPr>
        <w:t xml:space="preserve">, </w:t>
      </w:r>
      <w:proofErr w:type="spellStart"/>
      <w:r w:rsidRPr="00DC03BD">
        <w:rPr>
          <w:rFonts w:asciiTheme="majorHAnsi" w:eastAsia="Times New Roman" w:hAnsiTheme="majorHAnsi" w:cstheme="majorHAnsi"/>
          <w:color w:val="333333"/>
          <w:sz w:val="21"/>
          <w:szCs w:val="21"/>
          <w:lang w:val="en-PH" w:eastAsia="en-PH"/>
        </w:rPr>
        <w:t>Promencio</w:t>
      </w:r>
      <w:proofErr w:type="spellEnd"/>
      <w:r w:rsidRPr="00DC03BD">
        <w:rPr>
          <w:rFonts w:asciiTheme="majorHAnsi" w:eastAsia="Times New Roman" w:hAnsiTheme="majorHAnsi" w:cstheme="majorHAnsi"/>
          <w:color w:val="333333"/>
          <w:sz w:val="21"/>
          <w:szCs w:val="21"/>
          <w:lang w:val="en-PH" w:eastAsia="en-PH"/>
        </w:rPr>
        <w:t xml:space="preserve"> Cortez and Marciano </w:t>
      </w:r>
      <w:proofErr w:type="spellStart"/>
      <w:r w:rsidRPr="00DC03BD">
        <w:rPr>
          <w:rFonts w:asciiTheme="majorHAnsi" w:eastAsia="Times New Roman" w:hAnsiTheme="majorHAnsi" w:cstheme="majorHAnsi"/>
          <w:color w:val="333333"/>
          <w:sz w:val="21"/>
          <w:szCs w:val="21"/>
          <w:lang w:val="en-PH" w:eastAsia="en-PH"/>
        </w:rPr>
        <w:t>Sagun</w:t>
      </w:r>
      <w:proofErr w:type="spellEnd"/>
      <w:r w:rsidRPr="00DC03BD">
        <w:rPr>
          <w:rFonts w:asciiTheme="majorHAnsi" w:eastAsia="Times New Roman" w:hAnsiTheme="majorHAnsi" w:cstheme="majorHAnsi"/>
          <w:color w:val="333333"/>
          <w:sz w:val="21"/>
          <w:szCs w:val="21"/>
          <w:lang w:val="en-PH" w:eastAsia="en-PH"/>
        </w:rPr>
        <w:t>.</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Police arrested the suspects at the Tiptop transient house in Baguio City.</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 xml:space="preserve">The </w:t>
      </w:r>
      <w:proofErr w:type="spellStart"/>
      <w:r w:rsidRPr="00DC03BD">
        <w:rPr>
          <w:rFonts w:asciiTheme="majorHAnsi" w:eastAsia="Times New Roman" w:hAnsiTheme="majorHAnsi" w:cstheme="majorHAnsi"/>
          <w:color w:val="333333"/>
          <w:sz w:val="21"/>
          <w:szCs w:val="21"/>
          <w:lang w:val="en-PH" w:eastAsia="en-PH"/>
        </w:rPr>
        <w:t>Benguet</w:t>
      </w:r>
      <w:proofErr w:type="spellEnd"/>
      <w:r w:rsidRPr="00DC03BD">
        <w:rPr>
          <w:rFonts w:asciiTheme="majorHAnsi" w:eastAsia="Times New Roman" w:hAnsiTheme="majorHAnsi" w:cstheme="majorHAnsi"/>
          <w:color w:val="333333"/>
          <w:sz w:val="21"/>
          <w:szCs w:val="21"/>
          <w:lang w:val="en-PH" w:eastAsia="en-PH"/>
        </w:rPr>
        <w:t xml:space="preserve"> PPO said </w:t>
      </w:r>
      <w:proofErr w:type="spellStart"/>
      <w:r w:rsidRPr="00DC03BD">
        <w:rPr>
          <w:rFonts w:asciiTheme="majorHAnsi" w:eastAsia="Times New Roman" w:hAnsiTheme="majorHAnsi" w:cstheme="majorHAnsi"/>
          <w:color w:val="333333"/>
          <w:sz w:val="21"/>
          <w:szCs w:val="21"/>
          <w:lang w:val="en-PH" w:eastAsia="en-PH"/>
        </w:rPr>
        <w:t>Abellon</w:t>
      </w:r>
      <w:proofErr w:type="spellEnd"/>
      <w:r w:rsidRPr="00DC03BD">
        <w:rPr>
          <w:rFonts w:asciiTheme="majorHAnsi" w:eastAsia="Times New Roman" w:hAnsiTheme="majorHAnsi" w:cstheme="majorHAnsi"/>
          <w:color w:val="333333"/>
          <w:sz w:val="21"/>
          <w:szCs w:val="21"/>
          <w:lang w:val="en-PH" w:eastAsia="en-PH"/>
        </w:rPr>
        <w:t xml:space="preserve"> is a secretary of the NPA's Sub-Regional Military Area Command (SMAC) while Cortez has a P4.8 million reward on his head.</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 xml:space="preserve">The provincial police said complaints of robbery, arson and illegal possession of ammunition </w:t>
      </w:r>
      <w:proofErr w:type="spellStart"/>
      <w:r w:rsidRPr="00DC03BD">
        <w:rPr>
          <w:rFonts w:asciiTheme="majorHAnsi" w:eastAsia="Times New Roman" w:hAnsiTheme="majorHAnsi" w:cstheme="majorHAnsi"/>
          <w:color w:val="333333"/>
          <w:sz w:val="21"/>
          <w:szCs w:val="21"/>
          <w:lang w:val="en-PH" w:eastAsia="en-PH"/>
        </w:rPr>
        <w:t>hav</w:t>
      </w:r>
      <w:proofErr w:type="spellEnd"/>
      <w:r w:rsidRPr="00DC03BD">
        <w:rPr>
          <w:rFonts w:asciiTheme="majorHAnsi" w:eastAsia="Times New Roman" w:hAnsiTheme="majorHAnsi" w:cstheme="majorHAnsi"/>
          <w:color w:val="333333"/>
          <w:sz w:val="21"/>
          <w:szCs w:val="21"/>
          <w:lang w:val="en-PH" w:eastAsia="en-PH"/>
        </w:rPr>
        <w:t xml:space="preserve"> been filed against the three suspects in connection with the torching of two trucks of the </w:t>
      </w:r>
      <w:proofErr w:type="spellStart"/>
      <w:r w:rsidRPr="00DC03BD">
        <w:rPr>
          <w:rFonts w:asciiTheme="majorHAnsi" w:eastAsia="Times New Roman" w:hAnsiTheme="majorHAnsi" w:cstheme="majorHAnsi"/>
          <w:color w:val="333333"/>
          <w:sz w:val="21"/>
          <w:szCs w:val="21"/>
          <w:lang w:val="en-PH" w:eastAsia="en-PH"/>
        </w:rPr>
        <w:t>Philex</w:t>
      </w:r>
      <w:proofErr w:type="spellEnd"/>
      <w:r w:rsidRPr="00DC03BD">
        <w:rPr>
          <w:rFonts w:asciiTheme="majorHAnsi" w:eastAsia="Times New Roman" w:hAnsiTheme="majorHAnsi" w:cstheme="majorHAnsi"/>
          <w:color w:val="333333"/>
          <w:sz w:val="21"/>
          <w:szCs w:val="21"/>
          <w:lang w:val="en-PH" w:eastAsia="en-PH"/>
        </w:rPr>
        <w:t xml:space="preserve"> Mining Corp. in </w:t>
      </w:r>
      <w:proofErr w:type="spellStart"/>
      <w:r w:rsidRPr="00DC03BD">
        <w:rPr>
          <w:rFonts w:asciiTheme="majorHAnsi" w:eastAsia="Times New Roman" w:hAnsiTheme="majorHAnsi" w:cstheme="majorHAnsi"/>
          <w:color w:val="333333"/>
          <w:sz w:val="21"/>
          <w:szCs w:val="21"/>
          <w:lang w:val="en-PH" w:eastAsia="en-PH"/>
        </w:rPr>
        <w:t>Itogon</w:t>
      </w:r>
      <w:proofErr w:type="spellEnd"/>
      <w:r w:rsidRPr="00DC03BD">
        <w:rPr>
          <w:rFonts w:asciiTheme="majorHAnsi" w:eastAsia="Times New Roman" w:hAnsiTheme="majorHAnsi" w:cstheme="majorHAnsi"/>
          <w:color w:val="333333"/>
          <w:sz w:val="21"/>
          <w:szCs w:val="21"/>
          <w:lang w:val="en-PH" w:eastAsia="en-PH"/>
        </w:rPr>
        <w:t>.</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 xml:space="preserve">A group of rebels stopped and torched the truck loaded with 20 tons of copper concentrate at a "rebel checkpoint" in </w:t>
      </w:r>
      <w:proofErr w:type="spellStart"/>
      <w:r w:rsidRPr="00DC03BD">
        <w:rPr>
          <w:rFonts w:asciiTheme="majorHAnsi" w:eastAsia="Times New Roman" w:hAnsiTheme="majorHAnsi" w:cstheme="majorHAnsi"/>
          <w:color w:val="333333"/>
          <w:sz w:val="21"/>
          <w:szCs w:val="21"/>
          <w:lang w:val="en-PH" w:eastAsia="en-PH"/>
        </w:rPr>
        <w:t>Itogon</w:t>
      </w:r>
      <w:proofErr w:type="spellEnd"/>
      <w:r w:rsidRPr="00DC03BD">
        <w:rPr>
          <w:rFonts w:asciiTheme="majorHAnsi" w:eastAsia="Times New Roman" w:hAnsiTheme="majorHAnsi" w:cstheme="majorHAnsi"/>
          <w:color w:val="333333"/>
          <w:sz w:val="21"/>
          <w:szCs w:val="21"/>
          <w:lang w:val="en-PH" w:eastAsia="en-PH"/>
        </w:rPr>
        <w:t xml:space="preserve"> town.</w:t>
      </w: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 xml:space="preserve">The </w:t>
      </w:r>
      <w:proofErr w:type="spellStart"/>
      <w:r w:rsidRPr="00DC03BD">
        <w:rPr>
          <w:rFonts w:asciiTheme="majorHAnsi" w:eastAsia="Times New Roman" w:hAnsiTheme="majorHAnsi" w:cstheme="majorHAnsi"/>
          <w:color w:val="333333"/>
          <w:sz w:val="21"/>
          <w:szCs w:val="21"/>
          <w:lang w:val="en-PH" w:eastAsia="en-PH"/>
        </w:rPr>
        <w:t>Benguet</w:t>
      </w:r>
      <w:proofErr w:type="spellEnd"/>
      <w:r w:rsidRPr="00DC03BD">
        <w:rPr>
          <w:rFonts w:asciiTheme="majorHAnsi" w:eastAsia="Times New Roman" w:hAnsiTheme="majorHAnsi" w:cstheme="majorHAnsi"/>
          <w:color w:val="333333"/>
          <w:sz w:val="21"/>
          <w:szCs w:val="21"/>
          <w:lang w:val="en-PH" w:eastAsia="en-PH"/>
        </w:rPr>
        <w:t xml:space="preserve"> PPO said the rebels' initial plan was to raid the mining site of </w:t>
      </w:r>
      <w:proofErr w:type="spellStart"/>
      <w:r w:rsidRPr="00DC03BD">
        <w:rPr>
          <w:rFonts w:asciiTheme="majorHAnsi" w:eastAsia="Times New Roman" w:hAnsiTheme="majorHAnsi" w:cstheme="majorHAnsi"/>
          <w:color w:val="333333"/>
          <w:sz w:val="21"/>
          <w:szCs w:val="21"/>
          <w:lang w:val="en-PH" w:eastAsia="en-PH"/>
        </w:rPr>
        <w:t>Philex</w:t>
      </w:r>
      <w:proofErr w:type="spellEnd"/>
      <w:r w:rsidRPr="00DC03BD">
        <w:rPr>
          <w:rFonts w:asciiTheme="majorHAnsi" w:eastAsia="Times New Roman" w:hAnsiTheme="majorHAnsi" w:cstheme="majorHAnsi"/>
          <w:color w:val="333333"/>
          <w:sz w:val="21"/>
          <w:szCs w:val="21"/>
          <w:lang w:val="en-PH" w:eastAsia="en-PH"/>
        </w:rPr>
        <w:t>.</w:t>
      </w: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sidRPr="00DC03BD">
        <w:rPr>
          <w:rFonts w:asciiTheme="majorHAnsi" w:eastAsia="Times New Roman" w:hAnsiTheme="majorHAnsi" w:cstheme="majorHAnsi"/>
          <w:color w:val="333333"/>
          <w:sz w:val="21"/>
          <w:szCs w:val="21"/>
          <w:lang w:val="en-PH" w:eastAsia="en-PH"/>
        </w:rPr>
        <w:t>It said several gadgets, assorted ammunition and P850</w:t>
      </w:r>
      <w:proofErr w:type="gramStart"/>
      <w:r w:rsidRPr="00DC03BD">
        <w:rPr>
          <w:rFonts w:asciiTheme="majorHAnsi" w:eastAsia="Times New Roman" w:hAnsiTheme="majorHAnsi" w:cstheme="majorHAnsi"/>
          <w:color w:val="333333"/>
          <w:sz w:val="21"/>
          <w:szCs w:val="21"/>
          <w:lang w:val="en-PH" w:eastAsia="en-PH"/>
        </w:rPr>
        <w:t>,000</w:t>
      </w:r>
      <w:proofErr w:type="gramEnd"/>
      <w:r w:rsidRPr="00DC03BD">
        <w:rPr>
          <w:rFonts w:asciiTheme="majorHAnsi" w:eastAsia="Times New Roman" w:hAnsiTheme="majorHAnsi" w:cstheme="majorHAnsi"/>
          <w:color w:val="333333"/>
          <w:sz w:val="21"/>
          <w:szCs w:val="21"/>
          <w:lang w:val="en-PH" w:eastAsia="en-PH"/>
        </w:rPr>
        <w:t xml:space="preserve"> cash were seized from the three suspected rebels. </w:t>
      </w: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r>
        <w:rPr>
          <w:rFonts w:asciiTheme="majorHAnsi" w:eastAsia="Times New Roman" w:hAnsiTheme="majorHAnsi" w:cstheme="majorHAnsi"/>
          <w:color w:val="333333"/>
          <w:sz w:val="21"/>
          <w:szCs w:val="21"/>
          <w:lang w:val="en-PH" w:eastAsia="en-PH"/>
        </w:rPr>
        <w:t xml:space="preserve">(SOURCE: </w:t>
      </w:r>
      <w:hyperlink r:id="rId13" w:history="1">
        <w:r w:rsidRPr="006E161A">
          <w:rPr>
            <w:rStyle w:val="Hyperlink"/>
            <w:rFonts w:asciiTheme="majorHAnsi" w:eastAsia="Times New Roman" w:hAnsiTheme="majorHAnsi" w:cstheme="majorHAnsi"/>
            <w:sz w:val="21"/>
            <w:szCs w:val="21"/>
            <w:lang w:val="en-PH" w:eastAsia="en-PH"/>
          </w:rPr>
          <w:t>http://www.gmanetwork.com/news/story/599194/news/regions/2-ranking-npa-members-nabbed-in-baguio-city</w:t>
        </w:r>
      </w:hyperlink>
      <w:r>
        <w:rPr>
          <w:rFonts w:asciiTheme="majorHAnsi" w:eastAsia="Times New Roman" w:hAnsiTheme="majorHAnsi" w:cstheme="majorHAnsi"/>
          <w:color w:val="333333"/>
          <w:sz w:val="21"/>
          <w:szCs w:val="21"/>
          <w:lang w:val="en-PH" w:eastAsia="en-PH"/>
        </w:rPr>
        <w:t xml:space="preserve"> )</w:t>
      </w: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56"/>
          <w:szCs w:val="28"/>
          <w:lang w:val="en-PH" w:eastAsia="en-PH"/>
        </w:rPr>
      </w:pPr>
    </w:p>
    <w:p w:rsidR="00DC03BD" w:rsidRPr="00DC03BD" w:rsidRDefault="00DC03BD" w:rsidP="00DC03BD">
      <w:pPr>
        <w:spacing w:after="0"/>
        <w:rPr>
          <w:rFonts w:asciiTheme="majorHAnsi" w:hAnsiTheme="majorHAnsi" w:cstheme="majorHAnsi"/>
          <w:b/>
          <w:sz w:val="56"/>
          <w:szCs w:val="28"/>
        </w:rPr>
      </w:pPr>
      <w:r w:rsidRPr="00DC03BD">
        <w:rPr>
          <w:rFonts w:asciiTheme="majorHAnsi" w:hAnsiTheme="majorHAnsi" w:cstheme="majorHAnsi"/>
          <w:b/>
          <w:color w:val="111111"/>
          <w:sz w:val="56"/>
          <w:szCs w:val="28"/>
        </w:rPr>
        <w:t>Illegal drugs, peace and order</w:t>
      </w:r>
    </w:p>
    <w:p w:rsidR="00DC03BD" w:rsidRPr="00DC03BD" w:rsidRDefault="00DC03BD" w:rsidP="00DC03BD">
      <w:pPr>
        <w:shd w:val="clear" w:color="auto" w:fill="FFFFFF"/>
        <w:spacing w:after="0" w:line="420" w:lineRule="atLeast"/>
        <w:rPr>
          <w:rFonts w:asciiTheme="majorHAnsi" w:hAnsiTheme="majorHAnsi" w:cstheme="majorHAnsi"/>
          <w:b/>
          <w:bCs/>
          <w:color w:val="444444"/>
          <w:sz w:val="21"/>
          <w:szCs w:val="21"/>
        </w:rPr>
      </w:pPr>
      <w:r w:rsidRPr="00DC03BD">
        <w:rPr>
          <w:rFonts w:asciiTheme="majorHAnsi" w:hAnsiTheme="majorHAnsi" w:cstheme="majorHAnsi"/>
          <w:b/>
          <w:bCs/>
          <w:color w:val="444444"/>
          <w:sz w:val="21"/>
          <w:szCs w:val="21"/>
        </w:rPr>
        <w:t xml:space="preserve">By:  </w:t>
      </w:r>
      <w:hyperlink r:id="rId14" w:history="1">
        <w:r w:rsidRPr="00DC03BD">
          <w:rPr>
            <w:rStyle w:val="Hyperlink"/>
            <w:rFonts w:asciiTheme="majorHAnsi" w:hAnsiTheme="majorHAnsi" w:cstheme="majorHAnsi"/>
            <w:b/>
            <w:bCs/>
            <w:color w:val="000000"/>
            <w:sz w:val="21"/>
            <w:szCs w:val="21"/>
            <w:u w:val="none"/>
          </w:rPr>
          <w:t xml:space="preserve">Manny B. </w:t>
        </w:r>
        <w:proofErr w:type="spellStart"/>
        <w:r w:rsidRPr="00DC03BD">
          <w:rPr>
            <w:rStyle w:val="Hyperlink"/>
            <w:rFonts w:asciiTheme="majorHAnsi" w:hAnsiTheme="majorHAnsi" w:cstheme="majorHAnsi"/>
            <w:b/>
            <w:bCs/>
            <w:color w:val="000000"/>
            <w:sz w:val="21"/>
            <w:szCs w:val="21"/>
            <w:u w:val="none"/>
          </w:rPr>
          <w:t>Villar</w:t>
        </w:r>
        <w:proofErr w:type="spellEnd"/>
      </w:hyperlink>
    </w:p>
    <w:p w:rsidR="00DC03BD" w:rsidRPr="005B52FD" w:rsidRDefault="00DC03BD" w:rsidP="00DC03BD">
      <w:pPr>
        <w:shd w:val="clear" w:color="auto" w:fill="FFFFFF"/>
        <w:spacing w:after="0" w:line="420" w:lineRule="atLeast"/>
        <w:rPr>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i/>
          <w:iCs/>
          <w:color w:val="222222"/>
          <w:sz w:val="21"/>
          <w:szCs w:val="21"/>
          <w:lang w:eastAsia="en-PH"/>
        </w:rPr>
        <w:t>Conclusion</w:t>
      </w:r>
    </w:p>
    <w:p w:rsidR="00DC03BD" w:rsidRPr="005B52FD" w:rsidRDefault="00DC03BD" w:rsidP="00DC03BD">
      <w:pPr>
        <w:shd w:val="clear" w:color="auto" w:fill="FFFFFF"/>
        <w:spacing w:after="0" w:line="420" w:lineRule="atLeast"/>
        <w:rPr>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color w:val="222222"/>
          <w:sz w:val="21"/>
          <w:szCs w:val="21"/>
          <w:lang w:eastAsia="en-PH"/>
        </w:rPr>
        <w:t>PEACE and order and illegal drugs are two noneconomic problems that affect the economy, actually the whole life of the Filipino people.</w:t>
      </w:r>
    </w:p>
    <w:p w:rsidR="00DC03BD" w:rsidRPr="005B52FD" w:rsidRDefault="00DC03BD" w:rsidP="00DC03BD">
      <w:pPr>
        <w:shd w:val="clear" w:color="auto" w:fill="FFFFFF"/>
        <w:spacing w:after="0" w:line="420" w:lineRule="atLeast"/>
        <w:rPr>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color w:val="222222"/>
          <w:sz w:val="21"/>
          <w:szCs w:val="21"/>
          <w:lang w:eastAsia="en-PH"/>
        </w:rPr>
        <w:t>Without peace and order, operations of businesses and industries are disrupted. Illegal drugs destroy the future of the youth and deprive them of productive lives. Illegal drugs are also blamed for the increasing brutality of crimes.</w:t>
      </w:r>
    </w:p>
    <w:p w:rsidR="00DC03BD" w:rsidRPr="005B52FD" w:rsidRDefault="00DC03BD" w:rsidP="00DC03BD">
      <w:pPr>
        <w:shd w:val="clear" w:color="auto" w:fill="FFFFFF"/>
        <w:spacing w:after="0" w:line="420" w:lineRule="atLeast"/>
        <w:rPr>
          <w:ins w:id="1" w:author="Unknown"/>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color w:val="222222"/>
          <w:sz w:val="21"/>
          <w:szCs w:val="21"/>
          <w:lang w:eastAsia="en-PH"/>
        </w:rPr>
        <w:t>Both peace and order and illegal drugs are the last two of the five non-economic problems that I think the next president will face, but these are just as serious and as persistent as the first three, because these have hounded every chief executive of this country.</w:t>
      </w:r>
    </w:p>
    <w:p w:rsidR="00DC03BD" w:rsidRPr="005B52FD" w:rsidRDefault="00DC03BD" w:rsidP="00DC03BD">
      <w:pPr>
        <w:shd w:val="clear" w:color="auto" w:fill="FFFFFF"/>
        <w:spacing w:after="0" w:line="240" w:lineRule="auto"/>
        <w:rPr>
          <w:ins w:id="2" w:author="Unknown"/>
          <w:rFonts w:asciiTheme="majorHAnsi" w:eastAsia="Times New Roman" w:hAnsiTheme="majorHAnsi" w:cstheme="majorHAnsi"/>
          <w:color w:val="222222"/>
          <w:sz w:val="21"/>
          <w:szCs w:val="21"/>
          <w:shd w:val="clear" w:color="auto" w:fill="FFFFFF"/>
          <w:lang w:eastAsia="en-PH"/>
        </w:rPr>
      </w:pPr>
      <w:r w:rsidRPr="00DC03BD">
        <w:rPr>
          <w:rFonts w:asciiTheme="majorHAnsi" w:eastAsia="Times New Roman" w:hAnsiTheme="majorHAnsi" w:cstheme="majorHAnsi"/>
          <w:noProof/>
          <w:color w:val="222222"/>
          <w:sz w:val="21"/>
          <w:szCs w:val="21"/>
          <w:shd w:val="clear" w:color="auto" w:fill="FFFFFF"/>
          <w:lang w:eastAsia="en-PH"/>
        </w:rPr>
        <w:drawing>
          <wp:inline distT="0" distB="0" distL="0" distR="0" wp14:anchorId="1F1106E5" wp14:editId="6B423510">
            <wp:extent cx="10160" cy="10160"/>
            <wp:effectExtent l="0" t="0" r="0" b="0"/>
            <wp:docPr id="8" name="Picture 8" descr="http://ads.devhub.ph/revive/www/delivery/lg.php?bannerid=37&amp;campaignid=1&amp;zoneid=36&amp;loc=http%3A%2F%2Fwww.businessmirror.com.ph%2Fillegal-drugs-peace-and-order%2F&amp;referer=https%3A%2F%2Fwww.google.com.ph%2F&amp;cb=bef5ddf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s.devhub.ph/revive/www/delivery/lg.php?bannerid=37&amp;campaignid=1&amp;zoneid=36&amp;loc=http%3A%2F%2Fwww.businessmirror.com.ph%2Fillegal-drugs-peace-and-order%2F&amp;referer=https%3A%2F%2Fwww.google.com.ph%2F&amp;cb=bef5ddfe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DC03BD" w:rsidRPr="005B52FD" w:rsidRDefault="00DC03BD" w:rsidP="00DC03BD">
      <w:pPr>
        <w:shd w:val="clear" w:color="auto" w:fill="FFFFFF"/>
        <w:spacing w:after="0" w:line="420" w:lineRule="atLeast"/>
        <w:rPr>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color w:val="222222"/>
          <w:sz w:val="21"/>
          <w:szCs w:val="21"/>
          <w:lang w:eastAsia="en-PH"/>
        </w:rPr>
        <w:t>Statistics-wise, we have some good news and bad news. The Philippine National Police claims that the number of crimes in Metro Manila dropped by 60 percent during the first six months of 2015 compared to a year ago. The bad news: the number of crimes committed nationwide increased by 46 percent during the same period. Nationwide, index crimes alone went up by 37.3 percent to 352,321 during the first six months of 2015, from 256,592 cases reported in the same period last year. Index crimes include murder, homicide, rape, robbery and theft.  A total of 7,245 people were murdered in the first six months of 2015, up from 5,004 in the same period last year. The number of homicides was also up: 6,607 this year, compared with 4,091 last year.</w:t>
      </w:r>
    </w:p>
    <w:p w:rsidR="00DC03BD" w:rsidRPr="005B52FD" w:rsidRDefault="00DC03BD" w:rsidP="00DC03BD">
      <w:pPr>
        <w:shd w:val="clear" w:color="auto" w:fill="FFFFFF"/>
        <w:spacing w:after="0" w:line="420" w:lineRule="atLeast"/>
        <w:rPr>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color w:val="222222"/>
          <w:sz w:val="21"/>
          <w:szCs w:val="21"/>
          <w:lang w:eastAsia="en-PH"/>
        </w:rPr>
        <w:lastRenderedPageBreak/>
        <w:t>Perhaps, more than statistics, people get more sense of the peace and order condition around them from listening to the radio, watching the news on television and reading the newspapers. There’s not a day that passes that no crime is committed, whether it is the bright light of day or the dark of night. Criminals also do not seem to worry about being recorded on closed-circuit television when they kill or rob.</w:t>
      </w:r>
    </w:p>
    <w:p w:rsidR="00DC03BD" w:rsidRPr="005B52FD" w:rsidRDefault="00DC03BD" w:rsidP="00DC03BD">
      <w:pPr>
        <w:shd w:val="clear" w:color="auto" w:fill="FFFFFF"/>
        <w:spacing w:after="0" w:line="420" w:lineRule="atLeast"/>
        <w:rPr>
          <w:rFonts w:asciiTheme="majorHAnsi" w:eastAsia="Times New Roman" w:hAnsiTheme="majorHAnsi" w:cstheme="majorHAnsi"/>
          <w:color w:val="222222"/>
          <w:sz w:val="21"/>
          <w:szCs w:val="21"/>
          <w:lang w:eastAsia="en-PH"/>
        </w:rPr>
      </w:pPr>
      <w:r w:rsidRPr="00DC03BD">
        <w:rPr>
          <w:rFonts w:asciiTheme="majorHAnsi" w:eastAsia="Times New Roman" w:hAnsiTheme="majorHAnsi" w:cstheme="majorHAnsi"/>
          <w:color w:val="222222"/>
          <w:sz w:val="21"/>
          <w:szCs w:val="21"/>
          <w:lang w:eastAsia="en-PH"/>
        </w:rPr>
        <w:t>Thus, there is a perception among the people that the peace and order situation continues to deteriorate.</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One of the main concerns among investors and business groups is peace and order, particularly in the Mindanao region, according to the British government’s online “Overseas Business Risk-Philippines”</w:t>
      </w:r>
      <w:r w:rsidRPr="00DC03BD">
        <w:rPr>
          <w:rFonts w:asciiTheme="majorHAnsi" w:hAnsiTheme="majorHAnsi" w:cstheme="majorHAnsi"/>
          <w:color w:val="222222"/>
          <w:sz w:val="21"/>
          <w:szCs w:val="21"/>
        </w:rPr>
        <w:br/>
      </w:r>
      <w:r w:rsidRPr="00DC03BD">
        <w:rPr>
          <w:rStyle w:val="s1"/>
          <w:rFonts w:asciiTheme="majorHAnsi" w:hAnsiTheme="majorHAnsi" w:cstheme="majorHAnsi"/>
          <w:color w:val="222222"/>
          <w:sz w:val="21"/>
          <w:szCs w:val="21"/>
        </w:rPr>
        <w:t>dated July 2015. According to the report, the Philippines has high incidence of violent crimes, including those involving firearms. “Street ‘crime’ and robberies, such as bag snatching or pickpocketing, are prevalent, even in well-lit and busy city areas,” the report further said.</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Illegal-drugs do not only contribute to the growing number of crimes, but also make crimes more brutal, as if these were committed by monsters.</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2"/>
          <w:rFonts w:asciiTheme="majorHAnsi" w:hAnsiTheme="majorHAnsi" w:cstheme="majorHAnsi"/>
          <w:color w:val="222222"/>
          <w:sz w:val="21"/>
          <w:szCs w:val="21"/>
        </w:rPr>
        <w:t>The illegal-drug problem is a global scourge. The 2015 World Drug Report of the United Nations Office on Drugs and Crime (UNODC) estimates that a total of 246 million people used an illicit drug in 2013. The UNODC also reported an estimated 187,100 drug-related deaths in 2013.</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The illegal drug problem becomes worse when law-enforcement officials are involved. No wonder many people are becoming reluctant to seek help from the authorities.</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apple-converted-space"/>
          <w:rFonts w:asciiTheme="majorHAnsi" w:hAnsiTheme="majorHAnsi" w:cstheme="majorHAnsi"/>
          <w:color w:val="222222"/>
          <w:sz w:val="21"/>
          <w:szCs w:val="21"/>
        </w:rPr>
        <w:t>  </w:t>
      </w:r>
      <w:proofErr w:type="gramStart"/>
      <w:r w:rsidRPr="00DC03BD">
        <w:rPr>
          <w:rStyle w:val="s3"/>
          <w:rFonts w:asciiTheme="majorHAnsi" w:hAnsiTheme="majorHAnsi" w:cstheme="majorHAnsi"/>
          <w:color w:val="222222"/>
          <w:sz w:val="21"/>
          <w:szCs w:val="21"/>
        </w:rPr>
        <w:t>n</w:t>
      </w:r>
      <w:proofErr w:type="gramEnd"/>
      <w:r w:rsidRPr="00DC03BD">
        <w:rPr>
          <w:rStyle w:val="apple-converted-space"/>
          <w:rFonts w:asciiTheme="majorHAnsi" w:hAnsiTheme="majorHAnsi" w:cstheme="majorHAnsi"/>
          <w:color w:val="222222"/>
          <w:sz w:val="21"/>
          <w:szCs w:val="21"/>
        </w:rPr>
        <w:t> </w:t>
      </w:r>
      <w:r w:rsidRPr="00DC03BD">
        <w:rPr>
          <w:rStyle w:val="s1"/>
          <w:rFonts w:asciiTheme="majorHAnsi" w:hAnsiTheme="majorHAnsi" w:cstheme="majorHAnsi"/>
          <w:color w:val="222222"/>
          <w:sz w:val="21"/>
          <w:szCs w:val="21"/>
        </w:rPr>
        <w:t xml:space="preserve">On September 21 a policeman was among 10 people who were arrested during a raid on 12 </w:t>
      </w:r>
      <w:proofErr w:type="spellStart"/>
      <w:r w:rsidRPr="00DC03BD">
        <w:rPr>
          <w:rStyle w:val="s1"/>
          <w:rFonts w:asciiTheme="majorHAnsi" w:hAnsiTheme="majorHAnsi" w:cstheme="majorHAnsi"/>
          <w:color w:val="222222"/>
          <w:sz w:val="21"/>
          <w:szCs w:val="21"/>
        </w:rPr>
        <w:t>shabu</w:t>
      </w:r>
      <w:proofErr w:type="spellEnd"/>
      <w:r w:rsidRPr="00DC03BD">
        <w:rPr>
          <w:rStyle w:val="s1"/>
          <w:rFonts w:asciiTheme="majorHAnsi" w:hAnsiTheme="majorHAnsi" w:cstheme="majorHAnsi"/>
          <w:color w:val="222222"/>
          <w:sz w:val="21"/>
          <w:szCs w:val="21"/>
        </w:rPr>
        <w:t xml:space="preserve"> dens beside the police headquarters in Camp </w:t>
      </w:r>
      <w:proofErr w:type="spellStart"/>
      <w:r w:rsidRPr="00DC03BD">
        <w:rPr>
          <w:rStyle w:val="s1"/>
          <w:rFonts w:asciiTheme="majorHAnsi" w:hAnsiTheme="majorHAnsi" w:cstheme="majorHAnsi"/>
          <w:color w:val="222222"/>
          <w:sz w:val="21"/>
          <w:szCs w:val="21"/>
        </w:rPr>
        <w:t>Crame</w:t>
      </w:r>
      <w:proofErr w:type="spellEnd"/>
      <w:r w:rsidRPr="00DC03BD">
        <w:rPr>
          <w:rStyle w:val="s1"/>
          <w:rFonts w:asciiTheme="majorHAnsi" w:hAnsiTheme="majorHAnsi" w:cstheme="majorHAnsi"/>
          <w:color w:val="222222"/>
          <w:sz w:val="21"/>
          <w:szCs w:val="21"/>
        </w:rPr>
        <w:t>, Quezon City.</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proofErr w:type="gramStart"/>
      <w:r w:rsidRPr="00DC03BD">
        <w:rPr>
          <w:rStyle w:val="s3"/>
          <w:rFonts w:asciiTheme="majorHAnsi" w:hAnsiTheme="majorHAnsi" w:cstheme="majorHAnsi"/>
          <w:color w:val="222222"/>
          <w:sz w:val="21"/>
          <w:szCs w:val="21"/>
        </w:rPr>
        <w:t>n</w:t>
      </w:r>
      <w:proofErr w:type="gramEnd"/>
      <w:r w:rsidRPr="00DC03BD">
        <w:rPr>
          <w:rStyle w:val="apple-converted-space"/>
          <w:rFonts w:asciiTheme="majorHAnsi" w:hAnsiTheme="majorHAnsi" w:cstheme="majorHAnsi"/>
          <w:color w:val="222222"/>
          <w:sz w:val="21"/>
          <w:szCs w:val="21"/>
        </w:rPr>
        <w:t> </w:t>
      </w:r>
      <w:r w:rsidRPr="00DC03BD">
        <w:rPr>
          <w:rStyle w:val="s1"/>
          <w:rFonts w:asciiTheme="majorHAnsi" w:hAnsiTheme="majorHAnsi" w:cstheme="majorHAnsi"/>
          <w:color w:val="222222"/>
          <w:sz w:val="21"/>
          <w:szCs w:val="21"/>
        </w:rPr>
        <w:t>In 2014 a total of 190 government officials and employees were arrested for violation of the Comprehensive Dangerous Drugs Act of 2002, according to the Philippine Drug Enforcement Agency (PDEA).</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 xml:space="preserve">Drug traffickers are able to ply their criminal trade even behind bars. In January the Department of Justice said it had obtained evidence proving that drug lords serving sentences inside the New </w:t>
      </w:r>
      <w:proofErr w:type="spellStart"/>
      <w:r w:rsidRPr="00DC03BD">
        <w:rPr>
          <w:rStyle w:val="s1"/>
          <w:rFonts w:asciiTheme="majorHAnsi" w:hAnsiTheme="majorHAnsi" w:cstheme="majorHAnsi"/>
          <w:color w:val="222222"/>
          <w:sz w:val="21"/>
          <w:szCs w:val="21"/>
        </w:rPr>
        <w:t>Bilibid</w:t>
      </w:r>
      <w:proofErr w:type="spellEnd"/>
      <w:r w:rsidRPr="00DC03BD">
        <w:rPr>
          <w:rStyle w:val="s1"/>
          <w:rFonts w:asciiTheme="majorHAnsi" w:hAnsiTheme="majorHAnsi" w:cstheme="majorHAnsi"/>
          <w:color w:val="222222"/>
          <w:sz w:val="21"/>
          <w:szCs w:val="21"/>
        </w:rPr>
        <w:t xml:space="preserve"> Prison are able to conduct drug trafficking.</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In a column in June, I cited a report from the PDEA, which said that 8,629, or 20.51 percent of the country’s 42,065 barangays were considered as drug-affected. Based on data gathered by PDEA, the</w:t>
      </w:r>
      <w:proofErr w:type="gramStart"/>
      <w:r w:rsidRPr="00DC03BD">
        <w:rPr>
          <w:rStyle w:val="s1"/>
          <w:rFonts w:asciiTheme="majorHAnsi" w:hAnsiTheme="majorHAnsi" w:cstheme="majorHAnsi"/>
          <w:color w:val="222222"/>
          <w:sz w:val="21"/>
          <w:szCs w:val="21"/>
        </w:rPr>
        <w:t>  National</w:t>
      </w:r>
      <w:proofErr w:type="gramEnd"/>
      <w:r w:rsidRPr="00DC03BD">
        <w:rPr>
          <w:rStyle w:val="s1"/>
          <w:rFonts w:asciiTheme="majorHAnsi" w:hAnsiTheme="majorHAnsi" w:cstheme="majorHAnsi"/>
          <w:color w:val="222222"/>
          <w:sz w:val="21"/>
          <w:szCs w:val="21"/>
        </w:rPr>
        <w:t xml:space="preserve"> Capital Region tops the list, with 92.10 percent of its</w:t>
      </w:r>
      <w:r w:rsidRPr="00DC03BD">
        <w:rPr>
          <w:rFonts w:asciiTheme="majorHAnsi" w:hAnsiTheme="majorHAnsi" w:cstheme="majorHAnsi"/>
          <w:color w:val="222222"/>
          <w:sz w:val="21"/>
          <w:szCs w:val="21"/>
        </w:rPr>
        <w:br/>
      </w:r>
      <w:r w:rsidRPr="00DC03BD">
        <w:rPr>
          <w:rStyle w:val="s1"/>
          <w:rFonts w:asciiTheme="majorHAnsi" w:hAnsiTheme="majorHAnsi" w:cstheme="majorHAnsi"/>
          <w:color w:val="222222"/>
          <w:sz w:val="21"/>
          <w:szCs w:val="21"/>
        </w:rPr>
        <w:t>barangays affected.</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 xml:space="preserve">There may be other challenges that the next president will face come 2016, but I believe the five that I discussed in this series—the China problem, the proposed </w:t>
      </w:r>
      <w:proofErr w:type="spellStart"/>
      <w:r w:rsidRPr="00DC03BD">
        <w:rPr>
          <w:rStyle w:val="s1"/>
          <w:rFonts w:asciiTheme="majorHAnsi" w:hAnsiTheme="majorHAnsi" w:cstheme="majorHAnsi"/>
          <w:color w:val="222222"/>
          <w:sz w:val="21"/>
          <w:szCs w:val="21"/>
        </w:rPr>
        <w:t>Bangsamoro</w:t>
      </w:r>
      <w:proofErr w:type="spellEnd"/>
      <w:r w:rsidRPr="00DC03BD">
        <w:rPr>
          <w:rStyle w:val="s1"/>
          <w:rFonts w:asciiTheme="majorHAnsi" w:hAnsiTheme="majorHAnsi" w:cstheme="majorHAnsi"/>
          <w:color w:val="222222"/>
          <w:sz w:val="21"/>
          <w:szCs w:val="21"/>
        </w:rPr>
        <w:t xml:space="preserve"> basic law, the communist insurgency, peace and order and illegal drugs—are, in addition to the economy, to be given high priority by the incoming administration because these will affect not only the present but also the future of the nation.</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These are difficult challenges, and I am tempted to say to the next president: “Good luck.” Having said that, I believe the next president will need a good team to craft and implement measures to address these challenges.</w:t>
      </w:r>
    </w:p>
    <w:p w:rsidR="00DC03BD" w:rsidRDefault="00DC03BD" w:rsidP="00DC03BD">
      <w:pPr>
        <w:pStyle w:val="p5"/>
        <w:shd w:val="clear" w:color="auto" w:fill="FFFFFF"/>
        <w:spacing w:before="0" w:beforeAutospacing="0" w:after="0" w:afterAutospacing="0" w:line="420" w:lineRule="atLeast"/>
        <w:rPr>
          <w:rStyle w:val="s1"/>
          <w:rFonts w:asciiTheme="majorHAnsi" w:hAnsiTheme="majorHAnsi" w:cstheme="majorHAnsi"/>
          <w:color w:val="222222"/>
          <w:sz w:val="21"/>
          <w:szCs w:val="21"/>
        </w:rPr>
      </w:pPr>
      <w:r w:rsidRPr="00DC03BD">
        <w:rPr>
          <w:rStyle w:val="s1"/>
          <w:rFonts w:asciiTheme="majorHAnsi" w:hAnsiTheme="majorHAnsi" w:cstheme="majorHAnsi"/>
          <w:color w:val="222222"/>
          <w:sz w:val="21"/>
          <w:szCs w:val="21"/>
        </w:rPr>
        <w:t>Perhaps, more than a good team, the next chief executive must be able to rally the citizenry to fully support the government in driving the nation toward a peaceful, secure and progressive future—in the next six years.</w:t>
      </w:r>
    </w:p>
    <w:p w:rsidR="00DC03BD" w:rsidRDefault="00DC03BD" w:rsidP="00DC03BD">
      <w:pPr>
        <w:pStyle w:val="p5"/>
        <w:shd w:val="clear" w:color="auto" w:fill="FFFFFF"/>
        <w:spacing w:before="0" w:beforeAutospacing="0" w:after="0" w:afterAutospacing="0" w:line="420" w:lineRule="atLeast"/>
        <w:rPr>
          <w:rStyle w:val="s1"/>
          <w:rFonts w:asciiTheme="majorHAnsi" w:hAnsiTheme="majorHAnsi" w:cstheme="majorHAnsi"/>
          <w:color w:val="222222"/>
          <w:sz w:val="21"/>
          <w:szCs w:val="21"/>
        </w:rPr>
      </w:pPr>
    </w:p>
    <w:p w:rsidR="00DC03BD" w:rsidRDefault="00DC03BD" w:rsidP="00DC03BD">
      <w:pPr>
        <w:spacing w:after="0"/>
        <w:rPr>
          <w:sz w:val="24"/>
          <w:szCs w:val="24"/>
        </w:rPr>
      </w:pPr>
      <w:r>
        <w:rPr>
          <w:rStyle w:val="s1"/>
          <w:rFonts w:asciiTheme="majorHAnsi" w:hAnsiTheme="majorHAnsi" w:cstheme="majorHAnsi"/>
          <w:color w:val="222222"/>
          <w:sz w:val="21"/>
          <w:szCs w:val="21"/>
        </w:rPr>
        <w:t xml:space="preserve">(SOURCE: </w:t>
      </w:r>
      <w:hyperlink r:id="rId16" w:history="1">
        <w:r w:rsidRPr="005B52FD">
          <w:rPr>
            <w:rStyle w:val="Hyperlink"/>
            <w:sz w:val="24"/>
            <w:szCs w:val="24"/>
          </w:rPr>
          <w:t>http://www.businessmirror.com.ph/illegal-drugs-peace-and-order/</w:t>
        </w:r>
      </w:hyperlink>
      <w:r>
        <w:rPr>
          <w:sz w:val="24"/>
          <w:szCs w:val="24"/>
        </w:rPr>
        <w:t xml:space="preserve"> )</w:t>
      </w:r>
    </w:p>
    <w:p w:rsidR="00DC03BD" w:rsidRPr="00DC03BD" w:rsidRDefault="00DC03BD" w:rsidP="00DC03BD">
      <w:pPr>
        <w:pStyle w:val="p5"/>
        <w:shd w:val="clear" w:color="auto" w:fill="FFFFFF"/>
        <w:spacing w:before="0" w:beforeAutospacing="0" w:after="0" w:afterAutospacing="0" w:line="420" w:lineRule="atLeast"/>
        <w:rPr>
          <w:rFonts w:asciiTheme="majorHAnsi" w:hAnsiTheme="majorHAnsi" w:cstheme="majorHAnsi"/>
          <w:color w:val="222222"/>
          <w:sz w:val="21"/>
          <w:szCs w:val="21"/>
        </w:rPr>
      </w:pPr>
    </w:p>
    <w:p w:rsidR="00DC03BD" w:rsidRDefault="00DC03BD" w:rsidP="00DC03BD">
      <w:pPr>
        <w:spacing w:after="0"/>
        <w:rPr>
          <w:sz w:val="24"/>
          <w:szCs w:val="24"/>
        </w:rPr>
      </w:pPr>
    </w:p>
    <w:p w:rsidR="00DC03BD" w:rsidRPr="00DC03BD" w:rsidRDefault="00DC03BD" w:rsidP="00DC03BD">
      <w:pPr>
        <w:shd w:val="clear" w:color="auto" w:fill="FFFFFF"/>
        <w:spacing w:before="150" w:after="0" w:line="240" w:lineRule="auto"/>
        <w:outlineLvl w:val="0"/>
        <w:rPr>
          <w:rFonts w:ascii="Arial" w:eastAsia="Times New Roman" w:hAnsi="Arial" w:cs="Arial"/>
          <w:b/>
          <w:bCs/>
          <w:color w:val="000000"/>
          <w:kern w:val="36"/>
          <w:sz w:val="27"/>
          <w:szCs w:val="27"/>
          <w:lang w:val="en-PH" w:eastAsia="en-PH"/>
        </w:rPr>
      </w:pPr>
      <w:r w:rsidRPr="00DC03BD">
        <w:rPr>
          <w:rFonts w:ascii="Arial" w:eastAsia="Times New Roman" w:hAnsi="Arial" w:cs="Arial"/>
          <w:b/>
          <w:bCs/>
          <w:color w:val="000000"/>
          <w:kern w:val="36"/>
          <w:sz w:val="27"/>
          <w:szCs w:val="27"/>
          <w:lang w:val="en-PH" w:eastAsia="en-PH"/>
        </w:rPr>
        <w:lastRenderedPageBreak/>
        <w:t>Tourism and peace and order</w:t>
      </w:r>
    </w:p>
    <w:p w:rsidR="00DC03BD" w:rsidRPr="00DC03BD" w:rsidRDefault="00DC03BD" w:rsidP="00DC03BD">
      <w:pPr>
        <w:shd w:val="clear" w:color="auto" w:fill="FFFFFF"/>
        <w:spacing w:after="0" w:line="240" w:lineRule="auto"/>
        <w:rPr>
          <w:rFonts w:ascii="Arial" w:eastAsia="Times New Roman" w:hAnsi="Arial" w:cs="Arial"/>
          <w:color w:val="000000"/>
          <w:sz w:val="18"/>
          <w:szCs w:val="18"/>
          <w:lang w:val="en-PH" w:eastAsia="en-PH"/>
        </w:rPr>
      </w:pPr>
      <w:r w:rsidRPr="00DC03BD">
        <w:rPr>
          <w:rFonts w:ascii="Arial" w:eastAsia="Times New Roman" w:hAnsi="Arial" w:cs="Arial"/>
          <w:color w:val="000000"/>
          <w:sz w:val="18"/>
          <w:szCs w:val="18"/>
          <w:lang w:val="en-PH" w:eastAsia="en-PH"/>
        </w:rPr>
        <w:t>By Ellen Tordesillas</w:t>
      </w:r>
    </w:p>
    <w:p w:rsidR="00DC03BD" w:rsidRPr="00DC03BD" w:rsidRDefault="00DC03BD" w:rsidP="00DC03BD">
      <w:pPr>
        <w:shd w:val="clear" w:color="auto" w:fill="FFFFFF"/>
        <w:spacing w:line="240" w:lineRule="auto"/>
        <w:rPr>
          <w:rFonts w:ascii="Arial" w:eastAsia="Times New Roman" w:hAnsi="Arial" w:cs="Arial"/>
          <w:color w:val="000000"/>
          <w:sz w:val="18"/>
          <w:szCs w:val="18"/>
          <w:lang w:val="en-PH" w:eastAsia="en-PH"/>
        </w:rPr>
      </w:pPr>
      <w:r w:rsidRPr="00DC03BD">
        <w:rPr>
          <w:rFonts w:ascii="Arial" w:eastAsia="Times New Roman" w:hAnsi="Arial" w:cs="Arial"/>
          <w:color w:val="000000"/>
          <w:sz w:val="18"/>
          <w:szCs w:val="18"/>
          <w:lang w:val="en-PH" w:eastAsia="en-PH"/>
        </w:rPr>
        <w:t>February 01, 2017</w:t>
      </w:r>
    </w:p>
    <w:p w:rsidR="00DC03BD" w:rsidRDefault="00DC03BD" w:rsidP="00DC03BD">
      <w:p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Congratulations to the people who made the staging of the 65th Miss Universe in the Philippines a rousing success.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publicity that the Philippines got from the pageant and the goodwill generated from the 86 beauties were a bonanza for Philippine tourism.</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Last Monday’s pageant financier former </w:t>
      </w:r>
      <w:proofErr w:type="spellStart"/>
      <w:r>
        <w:rPr>
          <w:rFonts w:ascii="Arial" w:hAnsi="Arial" w:cs="Arial"/>
          <w:color w:val="000000"/>
          <w:sz w:val="18"/>
          <w:szCs w:val="18"/>
          <w:shd w:val="clear" w:color="auto" w:fill="FFFFFF"/>
        </w:rPr>
        <w:t>Ilocos</w:t>
      </w:r>
      <w:proofErr w:type="spellEnd"/>
      <w:r>
        <w:rPr>
          <w:rFonts w:ascii="Arial" w:hAnsi="Arial" w:cs="Arial"/>
          <w:color w:val="000000"/>
          <w:sz w:val="18"/>
          <w:szCs w:val="18"/>
          <w:shd w:val="clear" w:color="auto" w:fill="FFFFFF"/>
        </w:rPr>
        <w:t xml:space="preserve"> Sur </w:t>
      </w:r>
      <w:proofErr w:type="spellStart"/>
      <w:r>
        <w:rPr>
          <w:rFonts w:ascii="Arial" w:hAnsi="Arial" w:cs="Arial"/>
          <w:color w:val="000000"/>
          <w:sz w:val="18"/>
          <w:szCs w:val="18"/>
          <w:shd w:val="clear" w:color="auto" w:fill="FFFFFF"/>
        </w:rPr>
        <w:t>Chavit</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Singson</w:t>
      </w:r>
      <w:proofErr w:type="spellEnd"/>
      <w:r>
        <w:rPr>
          <w:rFonts w:ascii="Arial" w:hAnsi="Arial" w:cs="Arial"/>
          <w:color w:val="000000"/>
          <w:sz w:val="18"/>
          <w:szCs w:val="18"/>
          <w:shd w:val="clear" w:color="auto" w:fill="FFFFFF"/>
        </w:rPr>
        <w:t xml:space="preserve"> said the $14 million he shelled out will return in terms of more visitors to the country that are expected to fill up hotels, resorts airline seats, restaurant and other tourism-related businesses.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more visitors, the Filipinos would be employed for a more vibrant economy.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Now, when visitors come, will they feel safe and leave the Philippines with beautiful memories of the country to share with others?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Or will they return to their country with harrowing stories like what the Koreans who came to play golf last December 30 but were victimized by policemen who raided the house they were staying in a subdivision in Angeles City?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The video of the raid presented by Senator </w:t>
      </w:r>
      <w:proofErr w:type="spellStart"/>
      <w:r>
        <w:rPr>
          <w:rFonts w:ascii="Arial" w:hAnsi="Arial" w:cs="Arial"/>
          <w:color w:val="000000"/>
          <w:sz w:val="18"/>
          <w:szCs w:val="18"/>
          <w:shd w:val="clear" w:color="auto" w:fill="FFFFFF"/>
        </w:rPr>
        <w:t>Panfilo</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Lacson</w:t>
      </w:r>
      <w:proofErr w:type="spellEnd"/>
      <w:r>
        <w:rPr>
          <w:rFonts w:ascii="Arial" w:hAnsi="Arial" w:cs="Arial"/>
          <w:color w:val="000000"/>
          <w:sz w:val="18"/>
          <w:szCs w:val="18"/>
          <w:shd w:val="clear" w:color="auto" w:fill="FFFFFF"/>
        </w:rPr>
        <w:t xml:space="preserve"> during a senate hearing showed a Korean running scared from a pursuing policeman.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investigation revealed that seven police officers assigned Angeles City Police Station 5 participated in what turned out to be a case of robbery and extortion. They took the Koreans’ shoes, golf clubs, jewelry, and cash amounting to P450,000, including the P300,000 that the visitors had to borrow from a friend, who had to withdraw from his ATM.</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Nothing could top in gall the murder by police officers of Korean shipping executive </w:t>
      </w:r>
      <w:proofErr w:type="spellStart"/>
      <w:r>
        <w:rPr>
          <w:rFonts w:ascii="Arial" w:hAnsi="Arial" w:cs="Arial"/>
          <w:color w:val="000000"/>
          <w:sz w:val="18"/>
          <w:szCs w:val="18"/>
          <w:shd w:val="clear" w:color="auto" w:fill="FFFFFF"/>
        </w:rPr>
        <w:t>Jee</w:t>
      </w:r>
      <w:proofErr w:type="spellEnd"/>
      <w:r>
        <w:rPr>
          <w:rFonts w:ascii="Arial" w:hAnsi="Arial" w:cs="Arial"/>
          <w:color w:val="000000"/>
          <w:sz w:val="18"/>
          <w:szCs w:val="18"/>
          <w:shd w:val="clear" w:color="auto" w:fill="FFFFFF"/>
        </w:rPr>
        <w:t xml:space="preserve"> Ick-</w:t>
      </w:r>
      <w:proofErr w:type="spellStart"/>
      <w:r>
        <w:rPr>
          <w:rFonts w:ascii="Arial" w:hAnsi="Arial" w:cs="Arial"/>
          <w:color w:val="000000"/>
          <w:sz w:val="18"/>
          <w:szCs w:val="18"/>
          <w:shd w:val="clear" w:color="auto" w:fill="FFFFFF"/>
        </w:rPr>
        <w:t>Joo</w:t>
      </w:r>
      <w:proofErr w:type="spellEnd"/>
      <w:r>
        <w:rPr>
          <w:rFonts w:ascii="Arial" w:hAnsi="Arial" w:cs="Arial"/>
          <w:color w:val="000000"/>
          <w:sz w:val="18"/>
          <w:szCs w:val="18"/>
          <w:shd w:val="clear" w:color="auto" w:fill="FFFFFF"/>
        </w:rPr>
        <w:t xml:space="preserve"> last October but was known publicly only recently.</w:t>
      </w:r>
      <w:r>
        <w:rPr>
          <w:rFonts w:ascii="Arial" w:hAnsi="Arial" w:cs="Arial"/>
          <w:color w:val="000000"/>
          <w:sz w:val="18"/>
          <w:szCs w:val="18"/>
        </w:rPr>
        <w:br/>
      </w:r>
      <w:r>
        <w:rPr>
          <w:rFonts w:ascii="Arial" w:hAnsi="Arial" w:cs="Arial"/>
          <w:color w:val="000000"/>
          <w:sz w:val="18"/>
          <w:szCs w:val="18"/>
        </w:rPr>
        <w:br/>
      </w:r>
      <w:proofErr w:type="spellStart"/>
      <w:r>
        <w:rPr>
          <w:rFonts w:ascii="Arial" w:hAnsi="Arial" w:cs="Arial"/>
          <w:color w:val="000000"/>
          <w:sz w:val="18"/>
          <w:szCs w:val="18"/>
          <w:shd w:val="clear" w:color="auto" w:fill="FFFFFF"/>
        </w:rPr>
        <w:t>Jee</w:t>
      </w:r>
      <w:proofErr w:type="spellEnd"/>
      <w:r>
        <w:rPr>
          <w:rFonts w:ascii="Arial" w:hAnsi="Arial" w:cs="Arial"/>
          <w:color w:val="000000"/>
          <w:sz w:val="18"/>
          <w:szCs w:val="18"/>
          <w:shd w:val="clear" w:color="auto" w:fill="FFFFFF"/>
        </w:rPr>
        <w:t xml:space="preserve"> was abducted from his house and was brought to Camp </w:t>
      </w:r>
      <w:proofErr w:type="spellStart"/>
      <w:r>
        <w:rPr>
          <w:rFonts w:ascii="Arial" w:hAnsi="Arial" w:cs="Arial"/>
          <w:color w:val="000000"/>
          <w:sz w:val="18"/>
          <w:szCs w:val="18"/>
          <w:shd w:val="clear" w:color="auto" w:fill="FFFFFF"/>
        </w:rPr>
        <w:t>Crame</w:t>
      </w:r>
      <w:proofErr w:type="spellEnd"/>
      <w:r>
        <w:rPr>
          <w:rFonts w:ascii="Arial" w:hAnsi="Arial" w:cs="Arial"/>
          <w:color w:val="000000"/>
          <w:sz w:val="18"/>
          <w:szCs w:val="18"/>
          <w:shd w:val="clear" w:color="auto" w:fill="FFFFFF"/>
        </w:rPr>
        <w:t xml:space="preserve"> where he was strangled to death inside a vehicle owned by the wife of the arresting police officer, Senior Police Officer Ricky Sta. Isabel, a few meters away from the office as well as residence of PNP </w:t>
      </w:r>
      <w:proofErr w:type="gramStart"/>
      <w:r>
        <w:rPr>
          <w:rFonts w:ascii="Arial" w:hAnsi="Arial" w:cs="Arial"/>
          <w:color w:val="000000"/>
          <w:sz w:val="18"/>
          <w:szCs w:val="18"/>
          <w:shd w:val="clear" w:color="auto" w:fill="FFFFFF"/>
        </w:rPr>
        <w:t>chief  Ronald</w:t>
      </w:r>
      <w:proofErr w:type="gramEnd"/>
      <w:r>
        <w:rPr>
          <w:rFonts w:ascii="Arial" w:hAnsi="Arial" w:cs="Arial"/>
          <w:color w:val="000000"/>
          <w:sz w:val="18"/>
          <w:szCs w:val="18"/>
          <w:shd w:val="clear" w:color="auto" w:fill="FFFFFF"/>
        </w:rPr>
        <w:t xml:space="preserve"> de la Rosa.</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Being implicated as mastermind of the contemptible operation is Police Superintendent Rafael Dumlao III, a ranking member of the PNP-Anti-Illegal Drug Group, the banner unit in President </w:t>
      </w:r>
      <w:proofErr w:type="spellStart"/>
      <w:r>
        <w:rPr>
          <w:rFonts w:ascii="Arial" w:hAnsi="Arial" w:cs="Arial"/>
          <w:color w:val="000000"/>
          <w:sz w:val="18"/>
          <w:szCs w:val="18"/>
          <w:shd w:val="clear" w:color="auto" w:fill="FFFFFF"/>
        </w:rPr>
        <w:t>Duterte’s</w:t>
      </w:r>
      <w:proofErr w:type="spellEnd"/>
      <w:r>
        <w:rPr>
          <w:rFonts w:ascii="Arial" w:hAnsi="Arial" w:cs="Arial"/>
          <w:color w:val="000000"/>
          <w:sz w:val="18"/>
          <w:szCs w:val="18"/>
          <w:shd w:val="clear" w:color="auto" w:fill="FFFFFF"/>
        </w:rPr>
        <w:t xml:space="preserve"> war against illegal drugs that has so far claimed the lives of some 7,000 people almost all of whom did not have the benefit of due process.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Surely there are members of the police force who have remained honest and true to their sworn duty as protectors of the people but the perversity of some have severely tainted the image of the institution.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Many analysts attribute the impunity of rogue policemen to the President’s blanket assurance to the police that he will protect them and will not allow any of them to go to the jail in executing his war against illegal drugs.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Whatever gains Monday’s Miss Universe pageant gained would be wiped out by a breakdown of peace and order. The President himself stressed this during the election campaign in an assembly of travel operators led by now Tourism Secretary Wanda </w:t>
      </w:r>
      <w:proofErr w:type="spellStart"/>
      <w:r>
        <w:rPr>
          <w:rFonts w:ascii="Arial" w:hAnsi="Arial" w:cs="Arial"/>
          <w:color w:val="000000"/>
          <w:sz w:val="18"/>
          <w:szCs w:val="18"/>
          <w:shd w:val="clear" w:color="auto" w:fill="FFFFFF"/>
        </w:rPr>
        <w:t>Tulfo</w:t>
      </w:r>
      <w:proofErr w:type="spellEnd"/>
      <w:r>
        <w:rPr>
          <w:rFonts w:ascii="Arial" w:hAnsi="Arial" w:cs="Arial"/>
          <w:color w:val="000000"/>
          <w:sz w:val="18"/>
          <w:szCs w:val="18"/>
          <w:shd w:val="clear" w:color="auto" w:fill="FFFFFF"/>
        </w:rPr>
        <w:t xml:space="preserve"> </w:t>
      </w:r>
      <w:proofErr w:type="spellStart"/>
      <w:proofErr w:type="gramStart"/>
      <w:r>
        <w:rPr>
          <w:rFonts w:ascii="Arial" w:hAnsi="Arial" w:cs="Arial"/>
          <w:color w:val="000000"/>
          <w:sz w:val="18"/>
          <w:szCs w:val="18"/>
          <w:shd w:val="clear" w:color="auto" w:fill="FFFFFF"/>
        </w:rPr>
        <w:t>Teo</w:t>
      </w:r>
      <w:proofErr w:type="spellEnd"/>
      <w:r>
        <w:rPr>
          <w:rFonts w:ascii="Arial" w:hAnsi="Arial" w:cs="Arial"/>
          <w:color w:val="000000"/>
          <w:sz w:val="18"/>
          <w:szCs w:val="18"/>
          <w:shd w:val="clear" w:color="auto" w:fill="FFFFFF"/>
        </w:rPr>
        <w:t xml:space="preserve"> .</w:t>
      </w:r>
      <w:proofErr w:type="gramEnd"/>
      <w:r>
        <w:rPr>
          <w:rFonts w:ascii="Arial" w:hAnsi="Arial" w:cs="Arial"/>
          <w:color w:val="000000"/>
          <w:sz w:val="18"/>
          <w:szCs w:val="18"/>
        </w:rPr>
        <w:br/>
      </w:r>
      <w:r>
        <w:rPr>
          <w:rFonts w:ascii="Arial" w:hAnsi="Arial" w:cs="Arial"/>
          <w:color w:val="000000"/>
          <w:sz w:val="18"/>
          <w:szCs w:val="18"/>
        </w:rPr>
        <w:br/>
      </w:r>
      <w:proofErr w:type="spellStart"/>
      <w:r>
        <w:rPr>
          <w:rFonts w:ascii="Arial" w:hAnsi="Arial" w:cs="Arial"/>
          <w:color w:val="000000"/>
          <w:sz w:val="18"/>
          <w:szCs w:val="18"/>
          <w:shd w:val="clear" w:color="auto" w:fill="FFFFFF"/>
        </w:rPr>
        <w:t>Duterte</w:t>
      </w:r>
      <w:proofErr w:type="spellEnd"/>
      <w:r>
        <w:rPr>
          <w:rFonts w:ascii="Arial" w:hAnsi="Arial" w:cs="Arial"/>
          <w:color w:val="000000"/>
          <w:sz w:val="18"/>
          <w:szCs w:val="18"/>
          <w:shd w:val="clear" w:color="auto" w:fill="FFFFFF"/>
        </w:rPr>
        <w:t xml:space="preserve"> explained that his crusade against illegal drugs stems from his belief that it’s the root of many crimes. He said that no tourist will come to the country unless there is peace and order.</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He gave as an example Mexico where drug cartels operate. “Would you go to Mexico? You will get kidnapped and raped there,” he said much to the consternation of Mexican Ambassador Julio </w:t>
      </w:r>
      <w:proofErr w:type="spellStart"/>
      <w:r>
        <w:rPr>
          <w:rFonts w:ascii="Arial" w:hAnsi="Arial" w:cs="Arial"/>
          <w:color w:val="000000"/>
          <w:sz w:val="18"/>
          <w:szCs w:val="18"/>
          <w:shd w:val="clear" w:color="auto" w:fill="FFFFFF"/>
        </w:rPr>
        <w:t>Camarena</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Villaseñor</w:t>
      </w:r>
      <w:proofErr w:type="spellEnd"/>
      <w:r>
        <w:rPr>
          <w:rFonts w:ascii="Arial" w:hAnsi="Arial" w:cs="Arial"/>
          <w:color w:val="000000"/>
          <w:sz w:val="18"/>
          <w:szCs w:val="18"/>
          <w:shd w:val="clear" w:color="auto" w:fill="FFFFFF"/>
        </w:rPr>
        <w:t xml:space="preserve">, who, just a few minutes before </w:t>
      </w:r>
      <w:proofErr w:type="spellStart"/>
      <w:r>
        <w:rPr>
          <w:rFonts w:ascii="Arial" w:hAnsi="Arial" w:cs="Arial"/>
          <w:color w:val="000000"/>
          <w:sz w:val="18"/>
          <w:szCs w:val="18"/>
          <w:shd w:val="clear" w:color="auto" w:fill="FFFFFF"/>
        </w:rPr>
        <w:t>Duterte</w:t>
      </w:r>
      <w:proofErr w:type="spellEnd"/>
      <w:r>
        <w:rPr>
          <w:rFonts w:ascii="Arial" w:hAnsi="Arial" w:cs="Arial"/>
          <w:color w:val="000000"/>
          <w:sz w:val="18"/>
          <w:szCs w:val="18"/>
          <w:shd w:val="clear" w:color="auto" w:fill="FFFFFF"/>
        </w:rPr>
        <w:t xml:space="preserve"> arrived, was enjoining everybody to visit Mexico.</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Tell that to the Koreans.</w:t>
      </w:r>
    </w:p>
    <w:p w:rsidR="00DC03BD" w:rsidRDefault="00DC03BD" w:rsidP="00DC03BD">
      <w:pPr>
        <w:spacing w:after="0"/>
        <w:rPr>
          <w:rFonts w:ascii="Arial" w:hAnsi="Arial" w:cs="Arial"/>
          <w:color w:val="000000"/>
          <w:sz w:val="18"/>
          <w:szCs w:val="18"/>
          <w:shd w:val="clear" w:color="auto" w:fill="FFFFFF"/>
        </w:rPr>
      </w:pPr>
    </w:p>
    <w:p w:rsidR="00DC03BD" w:rsidRDefault="00DC03BD" w:rsidP="00DC03BD">
      <w:p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(SOURCE: </w:t>
      </w:r>
      <w:hyperlink r:id="rId17" w:history="1">
        <w:r w:rsidRPr="006E161A">
          <w:rPr>
            <w:rStyle w:val="Hyperlink"/>
            <w:rFonts w:ascii="Arial" w:hAnsi="Arial" w:cs="Arial"/>
            <w:sz w:val="18"/>
            <w:szCs w:val="18"/>
            <w:shd w:val="clear" w:color="auto" w:fill="FFFFFF"/>
          </w:rPr>
          <w:t>http://www.malaya.com.ph/business-news/opinion/tourism-and-peace-and-order</w:t>
        </w:r>
      </w:hyperlink>
      <w:r>
        <w:rPr>
          <w:rFonts w:ascii="Arial" w:hAnsi="Arial" w:cs="Arial"/>
          <w:color w:val="000000"/>
          <w:sz w:val="18"/>
          <w:szCs w:val="18"/>
          <w:shd w:val="clear" w:color="auto" w:fill="FFFFFF"/>
        </w:rPr>
        <w:t xml:space="preserve"> )</w:t>
      </w:r>
    </w:p>
    <w:p w:rsidR="00DC03BD" w:rsidRDefault="00DC03BD" w:rsidP="00DC03BD">
      <w:pPr>
        <w:spacing w:after="0"/>
        <w:rPr>
          <w:rFonts w:ascii="Arial" w:hAnsi="Arial" w:cs="Arial"/>
          <w:color w:val="000000"/>
          <w:sz w:val="18"/>
          <w:szCs w:val="18"/>
          <w:shd w:val="clear" w:color="auto" w:fill="FFFFFF"/>
        </w:rPr>
      </w:pPr>
    </w:p>
    <w:p w:rsidR="00DC03BD" w:rsidRDefault="00DC03BD" w:rsidP="00DC03BD">
      <w:pPr>
        <w:spacing w:after="0"/>
        <w:rPr>
          <w:rFonts w:ascii="Arial" w:hAnsi="Arial" w:cs="Arial"/>
          <w:color w:val="000000"/>
          <w:sz w:val="18"/>
          <w:szCs w:val="18"/>
          <w:shd w:val="clear" w:color="auto" w:fill="FFFFFF"/>
        </w:rPr>
      </w:pPr>
    </w:p>
    <w:p w:rsidR="00DC03BD" w:rsidRDefault="00DC03BD" w:rsidP="00DC03BD">
      <w:pPr>
        <w:spacing w:after="0"/>
        <w:rPr>
          <w:sz w:val="24"/>
          <w:szCs w:val="24"/>
        </w:rPr>
      </w:pPr>
    </w:p>
    <w:p w:rsidR="00DC03BD" w:rsidRDefault="00DC03BD" w:rsidP="00DC03BD">
      <w:pPr>
        <w:spacing w:after="0"/>
        <w:rPr>
          <w:sz w:val="24"/>
          <w:szCs w:val="24"/>
        </w:rPr>
      </w:pPr>
    </w:p>
    <w:p w:rsidR="00DC03BD" w:rsidRDefault="00DC03BD" w:rsidP="00DC03BD">
      <w:pPr>
        <w:spacing w:after="0"/>
        <w:rPr>
          <w:sz w:val="24"/>
          <w:szCs w:val="24"/>
        </w:rPr>
      </w:pPr>
    </w:p>
    <w:p w:rsidR="00DC03BD" w:rsidRDefault="00DC03BD" w:rsidP="00DC03BD">
      <w:pPr>
        <w:spacing w:after="0"/>
        <w:rPr>
          <w:sz w:val="24"/>
          <w:szCs w:val="24"/>
        </w:rPr>
      </w:pPr>
    </w:p>
    <w:p w:rsidR="00DC03BD" w:rsidRPr="005B52FD" w:rsidRDefault="00DC03BD" w:rsidP="00DC03BD">
      <w:pPr>
        <w:spacing w:after="0"/>
        <w:rPr>
          <w:sz w:val="24"/>
          <w:szCs w:val="24"/>
        </w:rPr>
      </w:pPr>
    </w:p>
    <w:p w:rsidR="00DC03BD" w:rsidRPr="00DC03BD" w:rsidRDefault="00DC03BD" w:rsidP="00DC03BD">
      <w:pPr>
        <w:shd w:val="clear" w:color="auto" w:fill="FFFFFF"/>
        <w:spacing w:after="0" w:line="240" w:lineRule="auto"/>
        <w:rPr>
          <w:rFonts w:asciiTheme="majorHAnsi" w:eastAsia="Times New Roman" w:hAnsiTheme="majorHAnsi" w:cstheme="majorHAnsi"/>
          <w:color w:val="333333"/>
          <w:sz w:val="21"/>
          <w:szCs w:val="21"/>
          <w:lang w:val="en-PH" w:eastAsia="en-PH"/>
        </w:rPr>
      </w:pPr>
    </w:p>
    <w:p w:rsidR="00D32C25" w:rsidRPr="00DC03BD" w:rsidRDefault="00D32C25" w:rsidP="00DC03BD">
      <w:pPr>
        <w:spacing w:after="0" w:line="240" w:lineRule="auto"/>
        <w:textAlignment w:val="baseline"/>
        <w:rPr>
          <w:rFonts w:asciiTheme="majorHAnsi" w:eastAsia="Times New Roman" w:hAnsiTheme="majorHAnsi" w:cstheme="majorHAnsi"/>
          <w:color w:val="000000"/>
          <w:sz w:val="21"/>
          <w:szCs w:val="21"/>
        </w:rPr>
      </w:pPr>
    </w:p>
    <w:sectPr w:rsidR="00D32C25" w:rsidRPr="00DC03BD" w:rsidSect="00D461F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B"/>
    <w:rsid w:val="0005236C"/>
    <w:rsid w:val="00400C1B"/>
    <w:rsid w:val="00665C99"/>
    <w:rsid w:val="007433FB"/>
    <w:rsid w:val="00B674A8"/>
    <w:rsid w:val="00D32C25"/>
    <w:rsid w:val="00D461FF"/>
    <w:rsid w:val="00D863B3"/>
    <w:rsid w:val="00DC03BD"/>
    <w:rsid w:val="00E7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2B62D-E567-4068-BCB9-CB638C47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ine">
    <w:name w:val="byline"/>
    <w:basedOn w:val="DefaultParagraphFont"/>
    <w:rsid w:val="00400C1B"/>
  </w:style>
  <w:style w:type="character" w:customStyle="1" w:styleId="apple-converted-space">
    <w:name w:val="apple-converted-space"/>
    <w:basedOn w:val="DefaultParagraphFont"/>
    <w:rsid w:val="00400C1B"/>
  </w:style>
  <w:style w:type="character" w:styleId="Hyperlink">
    <w:name w:val="Hyperlink"/>
    <w:basedOn w:val="DefaultParagraphFont"/>
    <w:uiPriority w:val="99"/>
    <w:unhideWhenUsed/>
    <w:rsid w:val="00400C1B"/>
    <w:rPr>
      <w:color w:val="0000FF"/>
      <w:u w:val="single"/>
    </w:rPr>
  </w:style>
  <w:style w:type="character" w:customStyle="1" w:styleId="Heading1Char">
    <w:name w:val="Heading 1 Char"/>
    <w:basedOn w:val="DefaultParagraphFont"/>
    <w:link w:val="Heading1"/>
    <w:uiPriority w:val="9"/>
    <w:rsid w:val="00400C1B"/>
    <w:rPr>
      <w:rFonts w:ascii="Times New Roman" w:eastAsia="Times New Roman" w:hAnsi="Times New Roman" w:cs="Times New Roman"/>
      <w:b/>
      <w:bCs/>
      <w:kern w:val="36"/>
      <w:sz w:val="48"/>
      <w:szCs w:val="48"/>
    </w:rPr>
  </w:style>
  <w:style w:type="character" w:customStyle="1" w:styleId="vcard">
    <w:name w:val="vcard"/>
    <w:basedOn w:val="DefaultParagraphFont"/>
    <w:rsid w:val="00400C1B"/>
  </w:style>
  <w:style w:type="paragraph" w:styleId="NormalWeb">
    <w:name w:val="Normal (Web)"/>
    <w:basedOn w:val="Normal"/>
    <w:uiPriority w:val="99"/>
    <w:semiHidden/>
    <w:unhideWhenUsed/>
    <w:rsid w:val="00665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665C99"/>
  </w:style>
  <w:style w:type="character" w:styleId="Strong">
    <w:name w:val="Strong"/>
    <w:basedOn w:val="DefaultParagraphFont"/>
    <w:uiPriority w:val="22"/>
    <w:qFormat/>
    <w:rsid w:val="00E74F9C"/>
    <w:rPr>
      <w:b/>
      <w:bCs/>
    </w:rPr>
  </w:style>
  <w:style w:type="character" w:customStyle="1" w:styleId="s1">
    <w:name w:val="s1"/>
    <w:basedOn w:val="DefaultParagraphFont"/>
    <w:rsid w:val="00DC03BD"/>
  </w:style>
  <w:style w:type="paragraph" w:customStyle="1" w:styleId="p5">
    <w:name w:val="p5"/>
    <w:basedOn w:val="Normal"/>
    <w:rsid w:val="00DC03BD"/>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s2">
    <w:name w:val="s2"/>
    <w:basedOn w:val="DefaultParagraphFont"/>
    <w:rsid w:val="00DC03BD"/>
  </w:style>
  <w:style w:type="character" w:customStyle="1" w:styleId="s3">
    <w:name w:val="s3"/>
    <w:basedOn w:val="DefaultParagraphFont"/>
    <w:rsid w:val="00DC03BD"/>
  </w:style>
  <w:style w:type="character" w:customStyle="1" w:styleId="username">
    <w:name w:val="username"/>
    <w:basedOn w:val="DefaultParagraphFont"/>
    <w:rsid w:val="00DC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4099">
      <w:bodyDiv w:val="1"/>
      <w:marLeft w:val="0"/>
      <w:marRight w:val="0"/>
      <w:marTop w:val="0"/>
      <w:marBottom w:val="0"/>
      <w:divBdr>
        <w:top w:val="none" w:sz="0" w:space="0" w:color="auto"/>
        <w:left w:val="none" w:sz="0" w:space="0" w:color="auto"/>
        <w:bottom w:val="none" w:sz="0" w:space="0" w:color="auto"/>
        <w:right w:val="none" w:sz="0" w:space="0" w:color="auto"/>
      </w:divBdr>
    </w:div>
    <w:div w:id="126972730">
      <w:bodyDiv w:val="1"/>
      <w:marLeft w:val="0"/>
      <w:marRight w:val="0"/>
      <w:marTop w:val="0"/>
      <w:marBottom w:val="0"/>
      <w:divBdr>
        <w:top w:val="none" w:sz="0" w:space="0" w:color="auto"/>
        <w:left w:val="none" w:sz="0" w:space="0" w:color="auto"/>
        <w:bottom w:val="none" w:sz="0" w:space="0" w:color="auto"/>
        <w:right w:val="none" w:sz="0" w:space="0" w:color="auto"/>
      </w:divBdr>
    </w:div>
    <w:div w:id="238948780">
      <w:bodyDiv w:val="1"/>
      <w:marLeft w:val="0"/>
      <w:marRight w:val="0"/>
      <w:marTop w:val="0"/>
      <w:marBottom w:val="0"/>
      <w:divBdr>
        <w:top w:val="none" w:sz="0" w:space="0" w:color="auto"/>
        <w:left w:val="none" w:sz="0" w:space="0" w:color="auto"/>
        <w:bottom w:val="none" w:sz="0" w:space="0" w:color="auto"/>
        <w:right w:val="none" w:sz="0" w:space="0" w:color="auto"/>
      </w:divBdr>
    </w:div>
    <w:div w:id="264726172">
      <w:bodyDiv w:val="1"/>
      <w:marLeft w:val="0"/>
      <w:marRight w:val="0"/>
      <w:marTop w:val="0"/>
      <w:marBottom w:val="0"/>
      <w:divBdr>
        <w:top w:val="none" w:sz="0" w:space="0" w:color="auto"/>
        <w:left w:val="none" w:sz="0" w:space="0" w:color="auto"/>
        <w:bottom w:val="none" w:sz="0" w:space="0" w:color="auto"/>
        <w:right w:val="none" w:sz="0" w:space="0" w:color="auto"/>
      </w:divBdr>
    </w:div>
    <w:div w:id="581068750">
      <w:bodyDiv w:val="1"/>
      <w:marLeft w:val="0"/>
      <w:marRight w:val="0"/>
      <w:marTop w:val="0"/>
      <w:marBottom w:val="0"/>
      <w:divBdr>
        <w:top w:val="none" w:sz="0" w:space="0" w:color="auto"/>
        <w:left w:val="none" w:sz="0" w:space="0" w:color="auto"/>
        <w:bottom w:val="none" w:sz="0" w:space="0" w:color="auto"/>
        <w:right w:val="none" w:sz="0" w:space="0" w:color="auto"/>
      </w:divBdr>
      <w:divsChild>
        <w:div w:id="452789803">
          <w:marLeft w:val="0"/>
          <w:marRight w:val="0"/>
          <w:marTop w:val="0"/>
          <w:marBottom w:val="0"/>
          <w:divBdr>
            <w:top w:val="none" w:sz="0" w:space="0" w:color="auto"/>
            <w:left w:val="none" w:sz="0" w:space="0" w:color="auto"/>
            <w:bottom w:val="none" w:sz="0" w:space="0" w:color="auto"/>
            <w:right w:val="none" w:sz="0" w:space="0" w:color="auto"/>
          </w:divBdr>
          <w:divsChild>
            <w:div w:id="1782601535">
              <w:marLeft w:val="0"/>
              <w:marRight w:val="0"/>
              <w:marTop w:val="0"/>
              <w:marBottom w:val="0"/>
              <w:divBdr>
                <w:top w:val="none" w:sz="0" w:space="0" w:color="auto"/>
                <w:left w:val="none" w:sz="0" w:space="0" w:color="auto"/>
                <w:bottom w:val="none" w:sz="0" w:space="0" w:color="auto"/>
                <w:right w:val="none" w:sz="0" w:space="0" w:color="auto"/>
              </w:divBdr>
              <w:divsChild>
                <w:div w:id="1622609703">
                  <w:marLeft w:val="0"/>
                  <w:marRight w:val="0"/>
                  <w:marTop w:val="0"/>
                  <w:marBottom w:val="0"/>
                  <w:divBdr>
                    <w:top w:val="none" w:sz="0" w:space="0" w:color="auto"/>
                    <w:left w:val="none" w:sz="0" w:space="0" w:color="auto"/>
                    <w:bottom w:val="none" w:sz="0" w:space="0" w:color="auto"/>
                    <w:right w:val="none" w:sz="0" w:space="0" w:color="auto"/>
                  </w:divBdr>
                  <w:divsChild>
                    <w:div w:id="538736501">
                      <w:marLeft w:val="0"/>
                      <w:marRight w:val="0"/>
                      <w:marTop w:val="150"/>
                      <w:marBottom w:val="225"/>
                      <w:divBdr>
                        <w:top w:val="none" w:sz="0" w:space="0" w:color="auto"/>
                        <w:left w:val="none" w:sz="0" w:space="0" w:color="auto"/>
                        <w:bottom w:val="none" w:sz="0" w:space="0" w:color="auto"/>
                        <w:right w:val="none" w:sz="0" w:space="0" w:color="auto"/>
                      </w:divBdr>
                      <w:divsChild>
                        <w:div w:id="2143108640">
                          <w:marLeft w:val="0"/>
                          <w:marRight w:val="0"/>
                          <w:marTop w:val="0"/>
                          <w:marBottom w:val="0"/>
                          <w:divBdr>
                            <w:top w:val="none" w:sz="0" w:space="0" w:color="auto"/>
                            <w:left w:val="none" w:sz="0" w:space="0" w:color="auto"/>
                            <w:bottom w:val="none" w:sz="0" w:space="0" w:color="auto"/>
                            <w:right w:val="none" w:sz="0" w:space="0" w:color="auto"/>
                          </w:divBdr>
                        </w:div>
                        <w:div w:id="18911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13486">
      <w:bodyDiv w:val="1"/>
      <w:marLeft w:val="0"/>
      <w:marRight w:val="0"/>
      <w:marTop w:val="0"/>
      <w:marBottom w:val="0"/>
      <w:divBdr>
        <w:top w:val="none" w:sz="0" w:space="0" w:color="auto"/>
        <w:left w:val="none" w:sz="0" w:space="0" w:color="auto"/>
        <w:bottom w:val="none" w:sz="0" w:space="0" w:color="auto"/>
        <w:right w:val="none" w:sz="0" w:space="0" w:color="auto"/>
      </w:divBdr>
    </w:div>
    <w:div w:id="889918660">
      <w:bodyDiv w:val="1"/>
      <w:marLeft w:val="0"/>
      <w:marRight w:val="0"/>
      <w:marTop w:val="0"/>
      <w:marBottom w:val="0"/>
      <w:divBdr>
        <w:top w:val="none" w:sz="0" w:space="0" w:color="auto"/>
        <w:left w:val="none" w:sz="0" w:space="0" w:color="auto"/>
        <w:bottom w:val="none" w:sz="0" w:space="0" w:color="auto"/>
        <w:right w:val="none" w:sz="0" w:space="0" w:color="auto"/>
      </w:divBdr>
    </w:div>
    <w:div w:id="1085616824">
      <w:bodyDiv w:val="1"/>
      <w:marLeft w:val="0"/>
      <w:marRight w:val="0"/>
      <w:marTop w:val="0"/>
      <w:marBottom w:val="0"/>
      <w:divBdr>
        <w:top w:val="none" w:sz="0" w:space="0" w:color="auto"/>
        <w:left w:val="none" w:sz="0" w:space="0" w:color="auto"/>
        <w:bottom w:val="none" w:sz="0" w:space="0" w:color="auto"/>
        <w:right w:val="none" w:sz="0" w:space="0" w:color="auto"/>
      </w:divBdr>
    </w:div>
    <w:div w:id="1321155213">
      <w:bodyDiv w:val="1"/>
      <w:marLeft w:val="0"/>
      <w:marRight w:val="0"/>
      <w:marTop w:val="0"/>
      <w:marBottom w:val="0"/>
      <w:divBdr>
        <w:top w:val="none" w:sz="0" w:space="0" w:color="auto"/>
        <w:left w:val="none" w:sz="0" w:space="0" w:color="auto"/>
        <w:bottom w:val="none" w:sz="0" w:space="0" w:color="auto"/>
        <w:right w:val="none" w:sz="0" w:space="0" w:color="auto"/>
      </w:divBdr>
    </w:div>
    <w:div w:id="1794397829">
      <w:bodyDiv w:val="1"/>
      <w:marLeft w:val="0"/>
      <w:marRight w:val="0"/>
      <w:marTop w:val="0"/>
      <w:marBottom w:val="0"/>
      <w:divBdr>
        <w:top w:val="none" w:sz="0" w:space="0" w:color="auto"/>
        <w:left w:val="none" w:sz="0" w:space="0" w:color="auto"/>
        <w:bottom w:val="none" w:sz="0" w:space="0" w:color="auto"/>
        <w:right w:val="none" w:sz="0" w:space="0" w:color="auto"/>
      </w:divBdr>
    </w:div>
    <w:div w:id="1875729185">
      <w:bodyDiv w:val="1"/>
      <w:marLeft w:val="0"/>
      <w:marRight w:val="0"/>
      <w:marTop w:val="0"/>
      <w:marBottom w:val="0"/>
      <w:divBdr>
        <w:top w:val="none" w:sz="0" w:space="0" w:color="auto"/>
        <w:left w:val="none" w:sz="0" w:space="0" w:color="auto"/>
        <w:bottom w:val="none" w:sz="0" w:space="0" w:color="auto"/>
        <w:right w:val="none" w:sz="0" w:space="0" w:color="auto"/>
      </w:divBdr>
    </w:div>
    <w:div w:id="2089880150">
      <w:bodyDiv w:val="1"/>
      <w:marLeft w:val="0"/>
      <w:marRight w:val="0"/>
      <w:marTop w:val="0"/>
      <w:marBottom w:val="0"/>
      <w:divBdr>
        <w:top w:val="none" w:sz="0" w:space="0" w:color="auto"/>
        <w:left w:val="none" w:sz="0" w:space="0" w:color="auto"/>
        <w:bottom w:val="none" w:sz="0" w:space="0" w:color="auto"/>
        <w:right w:val="none" w:sz="0" w:space="0" w:color="auto"/>
      </w:divBdr>
    </w:div>
    <w:div w:id="2114742513">
      <w:bodyDiv w:val="1"/>
      <w:marLeft w:val="0"/>
      <w:marRight w:val="0"/>
      <w:marTop w:val="0"/>
      <w:marBottom w:val="0"/>
      <w:divBdr>
        <w:top w:val="none" w:sz="0" w:space="0" w:color="auto"/>
        <w:left w:val="none" w:sz="0" w:space="0" w:color="auto"/>
        <w:bottom w:val="none" w:sz="0" w:space="0" w:color="auto"/>
        <w:right w:val="none" w:sz="0" w:space="0" w:color="auto"/>
      </w:divBdr>
    </w:div>
    <w:div w:id="2141679055">
      <w:bodyDiv w:val="1"/>
      <w:marLeft w:val="0"/>
      <w:marRight w:val="0"/>
      <w:marTop w:val="0"/>
      <w:marBottom w:val="0"/>
      <w:divBdr>
        <w:top w:val="none" w:sz="0" w:space="0" w:color="auto"/>
        <w:left w:val="none" w:sz="0" w:space="0" w:color="auto"/>
        <w:bottom w:val="none" w:sz="0" w:space="0" w:color="auto"/>
        <w:right w:val="none" w:sz="0" w:space="0" w:color="auto"/>
      </w:divBdr>
      <w:divsChild>
        <w:div w:id="2035379461">
          <w:marLeft w:val="0"/>
          <w:marRight w:val="0"/>
          <w:marTop w:val="0"/>
          <w:marBottom w:val="0"/>
          <w:divBdr>
            <w:top w:val="none" w:sz="0" w:space="0" w:color="auto"/>
            <w:left w:val="none" w:sz="0" w:space="0" w:color="auto"/>
            <w:bottom w:val="none" w:sz="0" w:space="0" w:color="auto"/>
            <w:right w:val="none" w:sz="0" w:space="0" w:color="auto"/>
          </w:divBdr>
          <w:divsChild>
            <w:div w:id="1047387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ckerdaily.com/posts/2016/04/peace-and-order-key-to-economic-growth/" TargetMode="External"/><Relationship Id="rId13" Type="http://schemas.openxmlformats.org/officeDocument/2006/relationships/hyperlink" Target="http://www.gmanetwork.com/news/story/599194/news/regions/2-ranking-npa-members-nabbed-in-baguio-cit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manetwork.com/news/story/564204/money/economy/duterte-to-traders-relax-i-m-not-what-critics-portray-me-to-be" TargetMode="External"/><Relationship Id="rId12" Type="http://schemas.openxmlformats.org/officeDocument/2006/relationships/hyperlink" Target="http://newsinfo.inquirer.net/813002/pnp-afp-muslim-leaders-ink-pact-to-prevent-terror-in-central-visayas" TargetMode="External"/><Relationship Id="rId17" Type="http://schemas.openxmlformats.org/officeDocument/2006/relationships/hyperlink" Target="http://www.malaya.com.ph/business-news/opinion/tourism-and-peace-and-order" TargetMode="External"/><Relationship Id="rId2" Type="http://schemas.openxmlformats.org/officeDocument/2006/relationships/settings" Target="settings.xml"/><Relationship Id="rId16" Type="http://schemas.openxmlformats.org/officeDocument/2006/relationships/hyperlink" Target="http://www.businessmirror.com.ph/illegal-drugs-peace-and-order/" TargetMode="External"/><Relationship Id="rId1" Type="http://schemas.openxmlformats.org/officeDocument/2006/relationships/styles" Target="styles.xml"/><Relationship Id="rId6" Type="http://schemas.openxmlformats.org/officeDocument/2006/relationships/hyperlink" Target="http://www.mb.com.ph/peace-and-order-crucial-to-economic-growth-duterte/" TargetMode="External"/><Relationship Id="rId11" Type="http://schemas.openxmlformats.org/officeDocument/2006/relationships/image" Target="media/image3.jpg"/><Relationship Id="rId5" Type="http://schemas.openxmlformats.org/officeDocument/2006/relationships/hyperlink" Target="http://kickerdaily.com/posts/author/abner-macolor/" TargetMode="External"/><Relationship Id="rId15" Type="http://schemas.openxmlformats.org/officeDocument/2006/relationships/image" Target="media/image4.gif"/><Relationship Id="rId10" Type="http://schemas.openxmlformats.org/officeDocument/2006/relationships/hyperlink" Target="http://newsinfo.inquirer.net/819664/bills-to-allow-wiretapping-of-drug-suspects-to-pass-within-year-lacson" TargetMode="External"/><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2.jpg"/><Relationship Id="rId14" Type="http://schemas.openxmlformats.org/officeDocument/2006/relationships/hyperlink" Target="http://www.businessmirror.com.ph/author/man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OZZTECH</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BAGUIO_</dc:creator>
  <cp:keywords/>
  <dc:description/>
  <cp:lastModifiedBy>Abigail Macanlalay</cp:lastModifiedBy>
  <cp:revision>2</cp:revision>
  <dcterms:created xsi:type="dcterms:W3CDTF">2017-02-12T07:25:00Z</dcterms:created>
  <dcterms:modified xsi:type="dcterms:W3CDTF">2017-02-12T07:25:00Z</dcterms:modified>
</cp:coreProperties>
</file>